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B7BA0" w:rsidP="00796930" w:rsidRDefault="008E47FA" w14:paraId="10124870" w14:textId="24F3ADAA">
      <w:pPr>
        <w:pStyle w:val="TopofPageTitle"/>
      </w:pPr>
      <w:r>
        <w:t>Document Title</w:t>
      </w:r>
    </w:p>
    <w:p w:rsidR="00555C99" w:rsidP="00796930" w:rsidRDefault="008E47FA" w14:paraId="2871B360" w14:textId="28749BF7">
      <w:pPr>
        <w:pStyle w:val="LabCoverPageSubtitles"/>
      </w:pPr>
      <w:r>
        <w:t>Full Name</w:t>
      </w:r>
    </w:p>
    <w:p w:rsidR="00EF679D" w:rsidP="00796930" w:rsidRDefault="008E47FA" w14:paraId="2CFB36AE" w14:textId="314164F6">
      <w:pPr>
        <w:pStyle w:val="LabCoverPageSubtitles"/>
      </w:pPr>
      <w:r>
        <w:t>Email Username</w:t>
      </w:r>
    </w:p>
    <w:p w:rsidR="00555C99" w:rsidP="00796930" w:rsidRDefault="00EF679D" w14:paraId="3C6D6BA8" w14:textId="6F3D683D">
      <w:pPr>
        <w:pStyle w:val="LabCoverPageSubtitles"/>
      </w:pPr>
      <w:r>
        <w:t>Student Number</w:t>
      </w:r>
    </w:p>
    <w:p w:rsidR="00C66861" w:rsidP="00796930" w:rsidRDefault="001A2FC2" w14:paraId="4CC7D995" w14:textId="53732B94">
      <w:pPr>
        <w:pStyle w:val="LabCoverPageSubtitles"/>
      </w:pPr>
      <w:r>
        <w:t>Course Code</w:t>
      </w:r>
    </w:p>
    <w:p w:rsidR="00C66861" w:rsidP="00796930" w:rsidRDefault="001A2FC2" w14:paraId="29F302E5" w14:textId="045BBAFD">
      <w:pPr>
        <w:pStyle w:val="LabCoverPageSubtitles"/>
      </w:pPr>
      <w:r>
        <w:t>Professor Name</w:t>
      </w:r>
    </w:p>
    <w:p w:rsidRPr="00EF6D77" w:rsidR="00100B7F" w:rsidP="00796930" w:rsidRDefault="333524ED" w14:paraId="6AC2D5E5" w14:textId="6B404DD5">
      <w:pPr>
        <w:pStyle w:val="LabCoverPageSubtitles"/>
      </w:pPr>
      <w:r>
        <w:t>yyyy/mm/dd</w:t>
      </w:r>
    </w:p>
    <w:p w:rsidR="009567E9" w:rsidRDefault="009567E9" w14:paraId="281DBAEC" w14:textId="77777777">
      <w:pPr>
        <w:spacing w:line="276" w:lineRule="auto"/>
        <w:rPr>
          <w:sz w:val="28"/>
        </w:rPr>
      </w:pPr>
      <w:r>
        <w:br w:type="page"/>
      </w:r>
    </w:p>
    <w:p w:rsidRPr="00120CD5" w:rsidR="00C66861" w:rsidP="007B5F90" w:rsidRDefault="009567E9" w14:paraId="04131BAC" w14:textId="04901FB9">
      <w:pPr>
        <w:pStyle w:val="TopofPageTitle"/>
      </w:pPr>
      <w:r>
        <w:lastRenderedPageBreak/>
        <w:t>Assignment Title</w:t>
      </w:r>
    </w:p>
    <w:p w:rsidRPr="00D432CF" w:rsidR="00D300DD" w:rsidP="005840D3" w:rsidRDefault="00D300DD" w14:paraId="213BF51A" w14:textId="77777777">
      <w:pPr>
        <w:pStyle w:val="Heading3"/>
      </w:pPr>
      <w:bookmarkStart w:name="_Toc103255744" w:id="0"/>
      <w:r w:rsidRPr="00D432CF">
        <w:t>Description</w:t>
      </w:r>
      <w:bookmarkEnd w:id="0"/>
    </w:p>
    <w:p w:rsidR="00EA4C57" w:rsidP="00863940" w:rsidRDefault="00120CD5" w14:paraId="1436A876" w14:textId="0EA4341F">
      <w:pPr>
        <w:pStyle w:val="APAParagraphs"/>
      </w:pPr>
      <w:r>
        <w:t xml:space="preserve">Write a description of what this part of the </w:t>
      </w:r>
      <w:r w:rsidR="007B5F90">
        <w:t>assignment</w:t>
      </w:r>
      <w:r>
        <w:t xml:space="preserve"> is supposed to achieve. Be specific. </w:t>
      </w:r>
    </w:p>
    <w:p w:rsidRPr="00120CD5" w:rsidR="00120CD5" w:rsidP="00863940" w:rsidRDefault="00120CD5" w14:paraId="0FE96B52" w14:textId="0AFED781">
      <w:pPr>
        <w:pStyle w:val="APAParagraphs"/>
      </w:pPr>
      <w:r>
        <w:t xml:space="preserve">DO NOT copy and paste what is provided in the </w:t>
      </w:r>
      <w:r w:rsidR="007B5F90">
        <w:t>assignment</w:t>
      </w:r>
      <w:r>
        <w:t xml:space="preserve"> document unless instructed to do so</w:t>
      </w:r>
      <w:r w:rsidR="009F6E35">
        <w:t>. What you write here should prove to your professor that you understand what you are trying to accomplish and what tools you will be using.</w:t>
      </w:r>
    </w:p>
    <w:p w:rsidRPr="0025145F" w:rsidR="00342C26" w:rsidP="005840D3" w:rsidRDefault="00342C26" w14:paraId="08C6E1F7" w14:textId="77777777">
      <w:pPr>
        <w:pStyle w:val="Heading3"/>
      </w:pPr>
      <w:bookmarkStart w:name="_Toc103255745" w:id="1"/>
      <w:r>
        <w:t>Preparation</w:t>
      </w:r>
      <w:bookmarkEnd w:id="1"/>
    </w:p>
    <w:p w:rsidR="00EA4C57" w:rsidP="00863940" w:rsidRDefault="00133588" w14:paraId="50D7648C" w14:textId="68D53A38">
      <w:pPr>
        <w:pStyle w:val="APAParagraphs"/>
      </w:pPr>
      <w:r w:rsidRPr="009F6E35">
        <w:t xml:space="preserve">This </w:t>
      </w:r>
      <w:r w:rsidRPr="009F6E35" w:rsidR="00D300DD">
        <w:t>section</w:t>
      </w:r>
      <w:r w:rsidRPr="009F6E35">
        <w:t xml:space="preserve"> is optional</w:t>
      </w:r>
      <w:r w:rsidR="009F6E35">
        <w:t xml:space="preserve"> unless otherwise specified</w:t>
      </w:r>
      <w:r w:rsidRPr="009F6E35" w:rsidR="00342C26">
        <w:t>.</w:t>
      </w:r>
      <w:r w:rsidRPr="009F6E35">
        <w:t xml:space="preserve"> Writing down what you did to prepare is good practice. It can often be used to troubleshoot problems with the </w:t>
      </w:r>
      <w:r w:rsidR="007B5F90">
        <w:t>assignment</w:t>
      </w:r>
      <w:r w:rsidRPr="009F6E35">
        <w:t>.</w:t>
      </w:r>
    </w:p>
    <w:p w:rsidRPr="009F6E35" w:rsidR="0002496E" w:rsidP="005840D3" w:rsidRDefault="00133588" w14:paraId="14D87857" w14:textId="77777777">
      <w:pPr>
        <w:pStyle w:val="Heading3"/>
      </w:pPr>
      <w:bookmarkStart w:name="_Toc103255746" w:id="2"/>
      <w:r w:rsidRPr="00545F7B">
        <w:t>Observations</w:t>
      </w:r>
      <w:bookmarkEnd w:id="2"/>
    </w:p>
    <w:p w:rsidR="00EA4C57" w:rsidP="00863940" w:rsidRDefault="00133588" w14:paraId="4F8D6E42" w14:textId="5564A09A">
      <w:pPr>
        <w:pStyle w:val="APAParagraphs"/>
      </w:pPr>
      <w:r w:rsidRPr="009F6E35">
        <w:t xml:space="preserve">This </w:t>
      </w:r>
      <w:r w:rsidRPr="009F6E35" w:rsidR="00D300DD">
        <w:t>section</w:t>
      </w:r>
      <w:r w:rsidRPr="009F6E35">
        <w:t xml:space="preserve"> </w:t>
      </w:r>
      <w:r w:rsidRPr="009F6E35" w:rsidR="00D300DD">
        <w:t>may be</w:t>
      </w:r>
      <w:r w:rsidRPr="009F6E35">
        <w:t xml:space="preserve"> optional but highly recommended. You should be recording what you did, unless what you did was obvious</w:t>
      </w:r>
      <w:r w:rsidR="007B5F90">
        <w:t>.</w:t>
      </w:r>
    </w:p>
    <w:p w:rsidRPr="009F6E35" w:rsidR="0002496E" w:rsidP="00863940" w:rsidRDefault="00133588" w14:paraId="7FCBACD8" w14:textId="77777777">
      <w:pPr>
        <w:pStyle w:val="APAParagraphs"/>
      </w:pPr>
      <w:r w:rsidRPr="009F6E35">
        <w:t>If you received unexpected feedback once you did something, this is a great place to record that. If you clicked OK to dismiss a dialog page, you may wish to pass on recording that.</w:t>
      </w:r>
    </w:p>
    <w:p w:rsidRPr="009F6E35" w:rsidR="00B91A09" w:rsidP="00863940" w:rsidRDefault="00B91A09" w14:paraId="43B2D6A0" w14:textId="10722158">
      <w:pPr>
        <w:pStyle w:val="APAParagraphs"/>
      </w:pPr>
      <w:r w:rsidRPr="009F6E35">
        <w:t xml:space="preserve">Remember that this document should be a study and comprehension tool. Although it’s challenging, </w:t>
      </w:r>
      <w:r w:rsidRPr="009F6E35" w:rsidR="00D300DD">
        <w:t xml:space="preserve">it’s recommended to </w:t>
      </w:r>
      <w:r w:rsidRPr="009F6E35">
        <w:t>write enough so that you can understand what you did, but keep it brief enough that you don’t get frustrated because you’re trying to read every mouse click and keystroke executed.</w:t>
      </w:r>
    </w:p>
    <w:p w:rsidRPr="00A06047" w:rsidR="00D7715A" w:rsidP="005840D3" w:rsidRDefault="00D7715A" w14:paraId="4432EB66" w14:textId="77777777">
      <w:pPr>
        <w:pStyle w:val="Heading3"/>
        <w:rPr>
          <w:color w:val="365F91" w:themeColor="accent1" w:themeShade="BF"/>
          <w:sz w:val="26"/>
        </w:rPr>
      </w:pPr>
      <w:bookmarkStart w:name="_Toc103255747" w:id="3"/>
      <w:r w:rsidRPr="009F6E35">
        <w:t>Screenshots</w:t>
      </w:r>
      <w:bookmarkEnd w:id="3"/>
    </w:p>
    <w:p w:rsidRPr="009F6E35" w:rsidR="00D7715A" w:rsidP="00863940" w:rsidRDefault="007D68E2" w14:paraId="707D70CF" w14:textId="520E5CAF">
      <w:pPr>
        <w:pStyle w:val="APAParagraphs"/>
      </w:pPr>
      <w:r w:rsidRPr="009F6E35">
        <w:t xml:space="preserve">Some </w:t>
      </w:r>
      <w:r w:rsidR="007B5F90">
        <w:t>assignment</w:t>
      </w:r>
      <w:r w:rsidRPr="009F6E35">
        <w:t xml:space="preserve">s will specify screenshots that must be included as part of the </w:t>
      </w:r>
      <w:r w:rsidR="007B5F90">
        <w:t>assignment</w:t>
      </w:r>
      <w:r w:rsidRPr="009F6E35">
        <w:t xml:space="preserve">. Each should be easily readable without magnifying and should be clearly </w:t>
      </w:r>
      <w:r w:rsidR="00EA4C57">
        <w:t xml:space="preserve">referenced in your text and </w:t>
      </w:r>
      <w:r w:rsidR="007B5F90">
        <w:t>label</w:t>
      </w:r>
      <w:r w:rsidR="00EA4C57">
        <w:t xml:space="preserve"> as a figure</w:t>
      </w:r>
      <w:r w:rsidRPr="009F6E35">
        <w:t xml:space="preserve"> to indicate what the screenshot </w:t>
      </w:r>
      <w:r w:rsidRPr="009F6E35" w:rsidR="00B94FEC">
        <w:t>is showing</w:t>
      </w:r>
      <w:r w:rsidRPr="009F6E35" w:rsidR="00D7715A">
        <w:t>.</w:t>
      </w:r>
    </w:p>
    <w:p w:rsidRPr="009F6E35" w:rsidR="00B94FEC" w:rsidP="00863940" w:rsidRDefault="00B94FEC" w14:paraId="175D9D5A" w14:textId="572776D8">
      <w:pPr>
        <w:pStyle w:val="APAParagraphs"/>
      </w:pPr>
      <w:r w:rsidRPr="009F6E35">
        <w:t xml:space="preserve">This part of the </w:t>
      </w:r>
      <w:r w:rsidR="007B5F90">
        <w:t>assignment</w:t>
      </w:r>
      <w:r w:rsidRPr="009F6E35">
        <w:t xml:space="preserve"> proves that you did the work correctly. You must include enough information in the screenshot to prove it is your work. </w:t>
      </w:r>
    </w:p>
    <w:p w:rsidRPr="00A06047" w:rsidR="00A06047" w:rsidP="005840D3" w:rsidRDefault="00DD6F81" w14:paraId="7D6A4BC0" w14:textId="25D436C4">
      <w:pPr>
        <w:pStyle w:val="Heading3"/>
        <w:rPr>
          <w:color w:val="365F91" w:themeColor="accent1" w:themeShade="BF"/>
          <w:sz w:val="26"/>
        </w:rPr>
      </w:pPr>
      <w:bookmarkStart w:name="_Toc103255748" w:id="4"/>
      <w:r w:rsidRPr="009F6E35">
        <w:t>Reflection</w:t>
      </w:r>
      <w:bookmarkEnd w:id="4"/>
    </w:p>
    <w:p w:rsidRPr="009F6E35" w:rsidR="00A06047" w:rsidP="00863940" w:rsidRDefault="00B91A09" w14:paraId="71E8FE95" w14:textId="55F2AB0C">
      <w:pPr>
        <w:pStyle w:val="APAParagraphs"/>
      </w:pPr>
      <w:r w:rsidRPr="009F6E35">
        <w:t>This component is mandatory</w:t>
      </w:r>
      <w:r w:rsidRPr="009F6E35" w:rsidR="00DD6F81">
        <w:t xml:space="preserve"> unless otherwise </w:t>
      </w:r>
      <w:r w:rsidRPr="009F6E35" w:rsidR="00EA4C57">
        <w:t xml:space="preserve">specified. </w:t>
      </w:r>
      <w:r w:rsidR="007B5F90">
        <w:t>Assignment</w:t>
      </w:r>
      <w:r w:rsidRPr="009F6E35" w:rsidR="00EA4C57">
        <w:t>s</w:t>
      </w:r>
      <w:r w:rsidRPr="009F6E35">
        <w:t xml:space="preserve"> will have </w:t>
      </w:r>
      <w:r w:rsidRPr="009F6E35" w:rsidR="0082782C">
        <w:t xml:space="preserve">a </w:t>
      </w:r>
      <w:r w:rsidRPr="009F6E35">
        <w:t xml:space="preserve">section per part </w:t>
      </w:r>
      <w:r w:rsidR="007B5F90">
        <w:t>labelled</w:t>
      </w:r>
      <w:r w:rsidRPr="009F6E35">
        <w:t xml:space="preserve"> </w:t>
      </w:r>
      <w:r w:rsidRPr="009F6E35" w:rsidR="00DD6F81">
        <w:t xml:space="preserve">Reflection </w:t>
      </w:r>
      <w:r w:rsidRPr="009F6E35">
        <w:t xml:space="preserve">that </w:t>
      </w:r>
      <w:r w:rsidR="009F6E35">
        <w:t>may</w:t>
      </w:r>
      <w:r w:rsidRPr="009F6E35">
        <w:t xml:space="preserve"> </w:t>
      </w:r>
      <w:r w:rsidRPr="009F6E35" w:rsidR="00DD6F81">
        <w:t>suggest what should be</w:t>
      </w:r>
      <w:r w:rsidRPr="009F6E35">
        <w:t xml:space="preserve"> include</w:t>
      </w:r>
      <w:r w:rsidRPr="009F6E35" w:rsidR="00DD6F81">
        <w:t>d at minimum, although you are certainly not limited to only the suggestions</w:t>
      </w:r>
      <w:r w:rsidRPr="009F6E35">
        <w:t xml:space="preserve">. </w:t>
      </w:r>
      <w:r w:rsidRPr="009F6E35" w:rsidR="00DD6F81">
        <w:t xml:space="preserve">The suggestions are there for guidance regarding what you should be writing about. </w:t>
      </w:r>
      <w:r w:rsidRPr="009F6E35">
        <w:t xml:space="preserve">This is where you get to demonstrate that you understood what you did and the </w:t>
      </w:r>
      <w:r w:rsidRPr="009F6E35" w:rsidR="0082782C">
        <w:t>outcomes from your work.</w:t>
      </w:r>
    </w:p>
    <w:p w:rsidR="0082782C" w:rsidP="00863940" w:rsidRDefault="00DD6F81" w14:paraId="127B8175" w14:textId="77777777" w14:noSpellErr="1">
      <w:pPr>
        <w:pStyle w:val="APAParagraphs"/>
      </w:pPr>
      <w:commentRangeStart w:id="1180347103"/>
      <w:r w:rsidR="00DD6F81">
        <w:rPr/>
        <w:t>Y</w:t>
      </w:r>
      <w:r w:rsidR="0082782C">
        <w:rPr/>
        <w:t xml:space="preserve">ou </w:t>
      </w:r>
      <w:r w:rsidR="00DD6F81">
        <w:rPr/>
        <w:t>do</w:t>
      </w:r>
      <w:r w:rsidR="0082782C">
        <w:rPr/>
        <w:t xml:space="preserve"> not have </w:t>
      </w:r>
      <w:r w:rsidR="00DD6F81">
        <w:rPr/>
        <w:t xml:space="preserve">to include </w:t>
      </w:r>
      <w:r w:rsidR="0082782C">
        <w:rPr/>
        <w:t>pages of explanation. You should be able to provide a brief explanation in a couple of paragraphs. Using bullet points is encouraged.</w:t>
      </w:r>
      <w:commentRangeEnd w:id="1180347103"/>
      <w:r>
        <w:rPr>
          <w:rStyle w:val="CommentReference"/>
        </w:rPr>
        <w:commentReference w:id="1180347103"/>
      </w:r>
    </w:p>
    <w:p w:rsidR="6DF84CF8" w:rsidDel="00420711" w:rsidP="6DF84CF8" w:rsidRDefault="6DF84CF8" w14:paraId="3E7ABA41" w14:textId="5C2DD777">
      <w:pPr>
        <w:pStyle w:val="APAParagraphs"/>
        <w:rPr>
          <w:del w:author="Maria Andrusiak Morland" w:date="2022-05-27T10:03:00Z" w:id="5"/>
        </w:rPr>
      </w:pPr>
    </w:p>
    <w:p w:rsidR="6DF84CF8" w:rsidP="0037563F" w:rsidRDefault="6DF84CF8" w14:paraId="6042246A" w14:textId="6B1E8CBD">
      <w:pPr>
        <w:pStyle w:val="Heading3"/>
        <w:rPr>
          <w:ins w:author="Maria Andrusiak Morland" w:date="2022-05-27T10:02:00Z" w:id="6"/>
        </w:rPr>
      </w:pPr>
      <w:r>
        <w:t xml:space="preserve">Rubric </w:t>
      </w:r>
    </w:p>
    <w:p w:rsidRPr="0037563F" w:rsidR="0037563F" w:rsidP="0037563F" w:rsidRDefault="0037563F" w14:paraId="328F843A" w14:textId="29CC4E68">
      <w:pPr>
        <w:rPr>
          <w:rPrChange w:author="Maria Andrusiak Morland" w:date="2022-05-27T10:02:00Z" w:id="7">
            <w:rPr/>
          </w:rPrChange>
        </w:rPr>
        <w:pPrChange w:author="Maria Andrusiak Morland" w:date="2022-05-27T10:02:00Z" w:id="8">
          <w:pPr>
            <w:pStyle w:val="APAParagraphs"/>
            <w:ind w:firstLine="0"/>
          </w:pPr>
        </w:pPrChange>
      </w:pPr>
      <w:ins w:author="Maria Andrusiak Morland" w:date="2022-05-27T10:02:00Z" w:id="9">
        <w:r>
          <w:t>Add on your comments</w:t>
        </w:r>
        <w:r w:rsidR="00451EE6">
          <w:t xml:space="preserve">, or a table with the marks, or insert a picture of the tables from the </w:t>
        </w:r>
      </w:ins>
      <w:ins w:author="Maria Andrusiak Morland" w:date="2022-05-27T10:03:00Z" w:id="10">
        <w:r w:rsidR="00451EE6">
          <w:t>draft pdf, or anything else that shares how you feel about what you got done in this “sprint”. The goal of this is to share where you are at with the backlog</w:t>
        </w:r>
        <w:r w:rsidR="00420711">
          <w:t>, none of this will lower your mark!</w:t>
        </w:r>
      </w:ins>
    </w:p>
    <w:p w:rsidR="6DF84CF8" w:rsidP="13E61DEC" w:rsidRDefault="6DF84CF8" w14:paraId="2E306869" w14:textId="7980CF43">
      <w:pPr>
        <w:pStyle w:val="Normal"/>
        <w:ind/>
        <w:rPr>
          <w:ins w:author="Maria Andrusiak Morland" w:date="2022-07-23T00:24:08.884Z" w:id="680372769"/>
        </w:rPr>
        <w:pPrChange w:author="Maria Andrusiak Morland" w:date="2022-07-23T00:24:08.889Z">
          <w:pPr>
            <w:pStyle w:val="APAParagraphs"/>
            <w:ind w:firstLine="0"/>
          </w:pPr>
        </w:pPrChange>
      </w:pPr>
      <w:r w:rsidR="6DF84CF8">
        <w:rPr/>
        <w:t xml:space="preserve">Part 2 Step 2: 4 marks. </w:t>
      </w:r>
      <w:r w:rsidR="6DF84CF8">
        <w:rPr/>
        <w:t>I got this mostly done, but it won’t work for numbers more than 10 and I don’t know why.</w:t>
      </w:r>
      <w:r>
        <w:br/>
      </w:r>
      <w:r>
        <w:br/>
      </w:r>
      <w:ins w:author="Maria Andrusiak Morland" w:date="2022-07-23T00:24:08.884Z" w:id="1769403704">
        <w:r w:rsidRPr="13E61DEC" w:rsidR="13E61DEC">
          <w:rPr>
            <w:b w:val="0"/>
            <w:bCs w:val="0"/>
            <w:i w:val="0"/>
            <w:iCs w:val="0"/>
            <w:caps w:val="0"/>
            <w:smallCaps w:val="0"/>
            <w:noProof w:val="0"/>
            <w:color w:val="434F5C"/>
            <w:sz w:val="24"/>
            <w:szCs w:val="24"/>
            <w:lang w:val="en-US"/>
          </w:rPr>
          <w:t>Library Integrations</w:t>
        </w:r>
      </w:ins>
    </w:p>
    <w:p w:rsidR="6DF84CF8" w:rsidP="13E61DEC" w:rsidRDefault="6DF84CF8" w14:paraId="2FB50D1C" w14:textId="3D09469A">
      <w:pPr>
        <w:spacing w:line="360" w:lineRule="exact"/>
        <w:ind/>
        <w:rPr>
          <w:ins w:author="Maria Andrusiak Morland" w:date="2022-07-23T00:24:08.884Z" w:id="1936452003"/>
          <w:b w:val="0"/>
          <w:bCs w:val="0"/>
          <w:i w:val="0"/>
          <w:iCs w:val="0"/>
          <w:caps w:val="0"/>
          <w:smallCaps w:val="0"/>
          <w:noProof w:val="0"/>
          <w:color w:val="434F5C"/>
          <w:sz w:val="24"/>
          <w:szCs w:val="24"/>
          <w:lang w:val="en-US"/>
        </w:rPr>
        <w:pPrChange w:author="Maria Andrusiak Morland" w:date="2022-07-23T00:24:08.879Z">
          <w:pPr/>
        </w:pPrChange>
      </w:pPr>
      <w:ins w:author="Maria Andrusiak Morland" w:date="2022-07-23T00:24:08.884Z" w:id="858926698">
        <w:r w:rsidRPr="13E61DEC" w:rsidR="13E61DEC">
          <w:rPr>
            <w:b w:val="0"/>
            <w:bCs w:val="0"/>
            <w:i w:val="0"/>
            <w:iCs w:val="0"/>
            <w:caps w:val="0"/>
            <w:smallCaps w:val="0"/>
            <w:noProof w:val="0"/>
            <w:color w:val="434F5C"/>
            <w:sz w:val="24"/>
            <w:szCs w:val="24"/>
            <w:lang w:val="en-US"/>
          </w:rPr>
          <w:t>If documentation is needed for the integration, upload it below or provide the website URL to the documentation</w:t>
        </w:r>
      </w:ins>
    </w:p>
    <w:p w:rsidR="6DF84CF8" w:rsidP="6DF84CF8" w:rsidRDefault="6DF84CF8" w14:paraId="0856D1C7" w14:textId="1BBD321E">
      <w:pPr>
        <w:pStyle w:val="APAParagraphs"/>
        <w:ind w:firstLine="0"/>
        <w:rPr>
          <w:ins w:author="Maria Andrusiak Morland" w:date="2022-07-23T00:24:09.785Z" w:id="648522767"/>
        </w:rPr>
      </w:pPr>
    </w:p>
    <w:p w:rsidR="13E61DEC" w:rsidP="13E61DEC" w:rsidRDefault="13E61DEC" w14:paraId="356A6540" w14:textId="53905A08">
      <w:pPr>
        <w:pStyle w:val="APAParagraphs"/>
        <w:ind w:firstLine="0"/>
      </w:pPr>
    </w:p>
    <w:tbl>
      <w:tblPr>
        <w:tblStyle w:val="TableGrid"/>
        <w:tblW w:w="0" w:type="auto"/>
        <w:tblLayout w:type="fixed"/>
        <w:tblLook w:val="06A0" w:firstRow="1" w:lastRow="0" w:firstColumn="1" w:lastColumn="0" w:noHBand="1" w:noVBand="1"/>
      </w:tblPr>
      <w:tblGrid>
        <w:gridCol w:w="4680"/>
        <w:gridCol w:w="4680"/>
      </w:tblGrid>
      <w:tr w:rsidR="6DF84CF8" w:rsidTr="13E61DEC" w14:paraId="2B2FF210" w14:textId="77777777">
        <w:trPr>
          <w:del w:author="Maria Andrusiak Morland" w:date="2022-07-23T00:23:59.326Z" w:id="574381985"/>
        </w:trPr>
        <w:tc>
          <w:tcPr>
            <w:tcW w:w="4680" w:type="dxa"/>
            <w:tcMar/>
          </w:tcPr>
          <w:p w:rsidR="6DF84CF8" w:rsidRDefault="6DF84CF8" w14:paraId="2AA7366A" w14:textId="03E3FA5A">
            <w:pPr>
              <w:pStyle w:val="APAParagraphs"/>
              <w:pPrChange w:author="Maria Andrusiak Morland" w:date="2022-05-27T13:59:00Z" w:id="12">
                <w:pPr/>
              </w:pPrChange>
            </w:pPr>
            <w:r>
              <w:t>Part 1</w:t>
            </w:r>
          </w:p>
        </w:tc>
        <w:tc>
          <w:tcPr>
            <w:tcW w:w="4680" w:type="dxa"/>
            <w:tcMar/>
          </w:tcPr>
          <w:p w:rsidR="6DF84CF8" w:rsidRDefault="6DF84CF8" w14:paraId="4F58AC75" w14:textId="1749B7A8">
            <w:pPr>
              <w:pStyle w:val="APAParagraphs"/>
              <w:pPrChange w:author="Maria Andrusiak Morland" w:date="2022-05-27T13:59:00Z" w:id="13">
                <w:pPr/>
              </w:pPrChange>
            </w:pPr>
          </w:p>
        </w:tc>
      </w:tr>
      <w:tr w:rsidR="6DF84CF8" w:rsidTr="13E61DEC" w14:paraId="354433E8" w14:textId="77777777">
        <w:trPr>
          <w:del w:author="Maria Andrusiak Morland" w:date="2022-07-23T00:23:59.326Z" w:id="79588557"/>
        </w:trPr>
        <w:tc>
          <w:tcPr>
            <w:tcW w:w="4680" w:type="dxa"/>
            <w:tcMar/>
          </w:tcPr>
          <w:p w:rsidR="6DF84CF8" w:rsidP="6DF84CF8" w:rsidRDefault="6DF84CF8" w14:paraId="0EF0BA88" w14:textId="4DAF8B9C">
            <w:pPr>
              <w:pStyle w:val="APAParagraphs"/>
            </w:pPr>
            <w:r>
              <w:t>Point 2</w:t>
            </w:r>
          </w:p>
        </w:tc>
        <w:tc>
          <w:tcPr>
            <w:tcW w:w="4680" w:type="dxa"/>
            <w:tcMar/>
          </w:tcPr>
          <w:p w:rsidR="6DF84CF8" w:rsidP="6DF84CF8" w:rsidRDefault="6DF84CF8" w14:paraId="26B5ACE4" w14:textId="577842D2">
            <w:pPr>
              <w:pStyle w:val="APAParagraphs"/>
            </w:pPr>
            <w:r>
              <w:t xml:space="preserve">4 </w:t>
            </w:r>
          </w:p>
        </w:tc>
      </w:tr>
    </w:tbl>
    <w:p w:rsidR="13E61DEC" w:rsidRDefault="13E61DEC" w14:paraId="5441438C" w14:textId="6AD403ED"/>
    <w:p w:rsidR="0037563F" w:rsidP="007B5F90" w:rsidRDefault="0037563F" w14:paraId="2ADC93CB" w14:textId="77777777">
      <w:pPr>
        <w:pStyle w:val="TopofPageTitle"/>
        <w:rPr>
          <w:ins w:author="Maria Andrusiak Morland" w:date="2022-05-27T10:02:00Z" w:id="21"/>
        </w:rPr>
      </w:pPr>
    </w:p>
    <w:p w:rsidRPr="0057646A" w:rsidR="00B42118" w:rsidP="007B5F90" w:rsidRDefault="00B42118" w14:paraId="404E9877" w14:textId="19033387">
      <w:pPr>
        <w:pStyle w:val="TopofPageTitle"/>
      </w:pPr>
      <w:r w:rsidRPr="00D432CF">
        <w:t>References</w:t>
      </w:r>
    </w:p>
    <w:p w:rsidRPr="0082373A" w:rsidR="00420944" w:rsidP="0082373A" w:rsidRDefault="00420944" w14:paraId="223BD2EA" w14:textId="77777777">
      <w:pPr>
        <w:pStyle w:val="Bibliography"/>
        <w:rPr>
          <w:lang w:val="en-CA"/>
        </w:rPr>
      </w:pPr>
      <w:r w:rsidRPr="00420944">
        <w:rPr>
          <w:lang w:val="en-CA"/>
        </w:rPr>
        <w:t xml:space="preserve">Becona, E., &amp; Miguez, C. (2008). Group behavior therapy for smoking </w:t>
      </w:r>
      <w:r w:rsidRPr="00E01C25">
        <w:t>cessation</w:t>
      </w:r>
      <w:r w:rsidRPr="00420944">
        <w:rPr>
          <w:lang w:val="en-CA"/>
        </w:rPr>
        <w:t>.</w:t>
      </w:r>
      <w:r w:rsidR="00817BB5">
        <w:rPr>
          <w:lang w:val="en-CA"/>
        </w:rPr>
        <w:t xml:space="preserve"> </w:t>
      </w:r>
      <w:r w:rsidRPr="0082373A">
        <w:rPr>
          <w:rStyle w:val="BibliographyItalicTitle"/>
        </w:rPr>
        <w:t>Journal of Groups in Addiction &amp; Recovery</w:t>
      </w:r>
      <w:r w:rsidRPr="00ED5F9F">
        <w:rPr>
          <w:rStyle w:val="BibliographyItalicTitle"/>
        </w:rPr>
        <w:t>,</w:t>
      </w:r>
      <w:r w:rsidRPr="00ED5F9F" w:rsidR="00817BB5">
        <w:rPr>
          <w:rStyle w:val="BibliographyItalicTitle"/>
        </w:rPr>
        <w:t xml:space="preserve"> </w:t>
      </w:r>
      <w:r w:rsidRPr="00ED5F9F">
        <w:rPr>
          <w:rStyle w:val="BibliographyItalicTitle"/>
        </w:rPr>
        <w:t>3</w:t>
      </w:r>
      <w:r w:rsidRPr="00420944">
        <w:rPr>
          <w:lang w:val="en-CA"/>
        </w:rPr>
        <w:t>(1/2), 63-78.</w:t>
      </w:r>
      <w:r w:rsidR="00817BB5">
        <w:rPr>
          <w:lang w:val="en-CA"/>
        </w:rPr>
        <w:t xml:space="preserve"> </w:t>
      </w:r>
      <w:r w:rsidRPr="00420944">
        <w:rPr>
          <w:lang w:val="en-CA"/>
        </w:rPr>
        <w:t>https://doi.org/10.1080/15560350802157528</w:t>
      </w:r>
    </w:p>
    <w:p w:rsidRPr="001F7ADD" w:rsidR="00B42118" w:rsidP="001F7ADD" w:rsidRDefault="00B42118" w14:paraId="6C1731FF" w14:textId="77777777">
      <w:r w:rsidRPr="001F7ADD">
        <w:t>List any references to resources quoted or paraphrased that require citation. You may place references in line rather than in a references section if you wish. Whichever option you choose, ensure you are consistent.</w:t>
      </w:r>
    </w:p>
    <w:p w:rsidRPr="001F7ADD" w:rsidR="00B42118" w:rsidP="001F7ADD" w:rsidRDefault="00B42118" w14:paraId="50E5FF6B" w14:textId="77777777">
      <w:r w:rsidRPr="001F7ADD">
        <w:t xml:space="preserve">If you are unsure how to cite resources, please see </w:t>
      </w:r>
      <w:hyperlink w:history="1" r:id="rId11">
        <w:r w:rsidRPr="00CB4FA7" w:rsidR="00833A52">
          <w:rPr>
            <w:rStyle w:val="Hyperlink"/>
          </w:rPr>
          <w:t>Conestoga</w:t>
        </w:r>
        <w:r w:rsidRPr="00CB4FA7" w:rsidR="00862058">
          <w:rPr>
            <w:rStyle w:val="Hyperlink"/>
          </w:rPr>
          <w:t xml:space="preserve"> College's APA Reference Website</w:t>
        </w:r>
      </w:hyperlink>
      <w:r w:rsidR="00862058">
        <w:t xml:space="preserve"> </w:t>
      </w:r>
      <w:r w:rsidRPr="001F7ADD">
        <w:t xml:space="preserve">or drop </w:t>
      </w:r>
      <w:r w:rsidRPr="001F7ADD" w:rsidR="00EA4C57">
        <w:t>into</w:t>
      </w:r>
      <w:r w:rsidRPr="001F7ADD">
        <w:t xml:space="preserve"> the Learning Commons for one-on-one help.</w:t>
      </w:r>
    </w:p>
    <w:sectPr w:rsidRPr="001F7ADD" w:rsidR="00B42118" w:rsidSect="000367A1">
      <w:headerReference w:type="default" r:id="rId12"/>
      <w:footerReference w:type="default" r:id="rId13"/>
      <w:pgSz w:w="12240" w:h="15840" w:orient="portrait"/>
      <w:pgMar w:top="1440" w:right="1440" w:bottom="1440" w:left="1440" w:header="720" w:footer="720" w:gutter="0"/>
      <w:cols w:space="720"/>
      <w:titlePg/>
      <w:docGrid w:linePitch="360"/>
    </w:sectPr>
  </w:body>
</w:document>
</file>

<file path=word/comments.xml><?xml version="1.0" encoding="utf-8"?>
<w:comments xmlns:w14="http://schemas.microsoft.com/office/word/2010/wordml" xmlns:w="http://schemas.openxmlformats.org/wordprocessingml/2006/main">
  <w:comment w:initials="MM" w:author="Maria Andrusiak Morland" w:date="2022-05-27T10:23:32" w:id="1180347103">
    <w:p w:rsidR="6C044DD7" w:rsidRDefault="6C044DD7" w14:paraId="69FF20C7" w14:textId="1F6B3C75">
      <w:pPr>
        <w:pStyle w:val="CommentText"/>
      </w:pPr>
      <w:r w:rsidR="6C044DD7">
        <w:rPr/>
        <w:t>Hi Prof, I did half this part. Thanks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9FF20C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C15369D" w16cex:dateUtc="2022-05-27T14:23:32.533Z"/>
</w16cex:commentsExtensible>
</file>

<file path=word/commentsIds.xml><?xml version="1.0" encoding="utf-8"?>
<w16cid:commentsIds xmlns:mc="http://schemas.openxmlformats.org/markup-compatibility/2006" xmlns:w16cid="http://schemas.microsoft.com/office/word/2016/wordml/cid" mc:Ignorable="w16cid">
  <w16cid:commentId w16cid:paraId="69FF20C7" w16cid:durableId="4C1536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16DAC" w:rsidP="008E4C28" w:rsidRDefault="00016DAC" w14:paraId="340F6890" w14:textId="77777777">
      <w:r>
        <w:separator/>
      </w:r>
    </w:p>
  </w:endnote>
  <w:endnote w:type="continuationSeparator" w:id="0">
    <w:p w:rsidR="00016DAC" w:rsidP="008E4C28" w:rsidRDefault="00016DAC" w14:paraId="68902172" w14:textId="77777777">
      <w:r>
        <w:continuationSeparator/>
      </w:r>
    </w:p>
  </w:endnote>
  <w:endnote w:type="continuationNotice" w:id="1">
    <w:p w:rsidR="00016DAC" w:rsidRDefault="00016DAC" w14:paraId="0872BA38"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E47FA" w:rsidRDefault="008E47FA" w14:paraId="45EF3160" w14:textId="77777777">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2</w:t>
    </w:r>
    <w:r>
      <w:rPr>
        <w:color w:val="4F81BD" w:themeColor="accent1"/>
      </w:rPr>
      <w:fldChar w:fldCharType="end"/>
    </w:r>
  </w:p>
  <w:p w:rsidRPr="000367A1" w:rsidR="00F313ED" w:rsidP="000367A1" w:rsidRDefault="00F313ED" w14:paraId="36A86BAC" w14:textId="3F053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16DAC" w:rsidP="008E4C28" w:rsidRDefault="00016DAC" w14:paraId="1F124835" w14:textId="77777777">
      <w:r>
        <w:separator/>
      </w:r>
    </w:p>
  </w:footnote>
  <w:footnote w:type="continuationSeparator" w:id="0">
    <w:p w:rsidR="00016DAC" w:rsidP="008E4C28" w:rsidRDefault="00016DAC" w14:paraId="220F4ABE" w14:textId="77777777">
      <w:r>
        <w:continuationSeparator/>
      </w:r>
    </w:p>
  </w:footnote>
  <w:footnote w:type="continuationNotice" w:id="1">
    <w:p w:rsidR="00016DAC" w:rsidRDefault="00016DAC" w14:paraId="537F5353"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57646A" w:rsidR="001A2FC2" w:rsidP="0057646A" w:rsidRDefault="001A2FC2" w14:paraId="56323D1A" w14:textId="1EEACAB9">
    <w:pPr>
      <w:pStyle w:val="Header"/>
    </w:pPr>
    <w:r w:rsidRPr="0057646A">
      <w:tab/>
    </w:r>
    <w:r w:rsidRPr="0057646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442D3F4"/>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738C4D7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3ACBB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E20027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81AAB65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198CC8E"/>
    <w:lvl w:ilvl="0">
      <w:start w:val="1"/>
      <w:numFmt w:val="bullet"/>
      <w:lvlText w:val=""/>
      <w:lvlJc w:val="left"/>
      <w:pPr>
        <w:tabs>
          <w:tab w:val="num" w:pos="1492"/>
        </w:tabs>
        <w:ind w:left="1492" w:hanging="360"/>
      </w:pPr>
      <w:rPr>
        <w:rFonts w:hint="default" w:ascii="Symbol" w:hAnsi="Symbol"/>
      </w:rPr>
    </w:lvl>
  </w:abstractNum>
  <w:abstractNum w:abstractNumId="6" w15:restartNumberingAfterBreak="0">
    <w:nsid w:val="FFFFFF81"/>
    <w:multiLevelType w:val="singleLevel"/>
    <w:tmpl w:val="D766FFC6"/>
    <w:lvl w:ilvl="0">
      <w:start w:val="1"/>
      <w:numFmt w:val="bullet"/>
      <w:lvlText w:val=""/>
      <w:lvlJc w:val="left"/>
      <w:pPr>
        <w:tabs>
          <w:tab w:val="num" w:pos="1209"/>
        </w:tabs>
        <w:ind w:left="1209" w:hanging="360"/>
      </w:pPr>
      <w:rPr>
        <w:rFonts w:hint="default" w:ascii="Symbol" w:hAnsi="Symbol"/>
      </w:rPr>
    </w:lvl>
  </w:abstractNum>
  <w:abstractNum w:abstractNumId="7" w15:restartNumberingAfterBreak="0">
    <w:nsid w:val="FFFFFF82"/>
    <w:multiLevelType w:val="singleLevel"/>
    <w:tmpl w:val="FD1262C2"/>
    <w:lvl w:ilvl="0">
      <w:start w:val="1"/>
      <w:numFmt w:val="bullet"/>
      <w:lvlText w:val=""/>
      <w:lvlJc w:val="left"/>
      <w:pPr>
        <w:tabs>
          <w:tab w:val="num" w:pos="926"/>
        </w:tabs>
        <w:ind w:left="926" w:hanging="360"/>
      </w:pPr>
      <w:rPr>
        <w:rFonts w:hint="default" w:ascii="Symbol" w:hAnsi="Symbol"/>
      </w:rPr>
    </w:lvl>
  </w:abstractNum>
  <w:abstractNum w:abstractNumId="8" w15:restartNumberingAfterBreak="0">
    <w:nsid w:val="FFFFFF83"/>
    <w:multiLevelType w:val="singleLevel"/>
    <w:tmpl w:val="29F8769C"/>
    <w:lvl w:ilvl="0">
      <w:start w:val="1"/>
      <w:numFmt w:val="bullet"/>
      <w:lvlText w:val=""/>
      <w:lvlJc w:val="left"/>
      <w:pPr>
        <w:tabs>
          <w:tab w:val="num" w:pos="643"/>
        </w:tabs>
        <w:ind w:left="643" w:hanging="360"/>
      </w:pPr>
      <w:rPr>
        <w:rFonts w:hint="default" w:ascii="Symbol" w:hAnsi="Symbol"/>
      </w:rPr>
    </w:lvl>
  </w:abstractNum>
  <w:abstractNum w:abstractNumId="9" w15:restartNumberingAfterBreak="0">
    <w:nsid w:val="FFFFFF88"/>
    <w:multiLevelType w:val="singleLevel"/>
    <w:tmpl w:val="9B28BA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70839C"/>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05D44E63"/>
    <w:multiLevelType w:val="multilevel"/>
    <w:tmpl w:val="F4F4DF2A"/>
    <w:lvl w:ilvl="0">
      <w:start w:val="1"/>
      <w:numFmt w:val="decimal"/>
      <w:lvlText w:val="%1)"/>
      <w:lvlJc w:val="left"/>
      <w:pPr>
        <w:ind w:left="814" w:hanging="360"/>
      </w:pPr>
    </w:lvl>
    <w:lvl w:ilvl="1">
      <w:start w:val="1"/>
      <w:numFmt w:val="lowerLetter"/>
      <w:lvlText w:val="%2)"/>
      <w:lvlJc w:val="left"/>
      <w:pPr>
        <w:ind w:left="1174" w:hanging="360"/>
      </w:pPr>
    </w:lvl>
    <w:lvl w:ilvl="2">
      <w:start w:val="1"/>
      <w:numFmt w:val="lowerRoman"/>
      <w:lvlText w:val="%3)"/>
      <w:lvlJc w:val="left"/>
      <w:pPr>
        <w:ind w:left="1534" w:hanging="360"/>
      </w:pPr>
    </w:lvl>
    <w:lvl w:ilvl="3">
      <w:start w:val="1"/>
      <w:numFmt w:val="decimal"/>
      <w:lvlText w:val="(%4)"/>
      <w:lvlJc w:val="left"/>
      <w:pPr>
        <w:ind w:left="1894" w:hanging="360"/>
      </w:pPr>
    </w:lvl>
    <w:lvl w:ilvl="4">
      <w:start w:val="1"/>
      <w:numFmt w:val="lowerLetter"/>
      <w:lvlText w:val="(%5)"/>
      <w:lvlJc w:val="left"/>
      <w:pPr>
        <w:ind w:left="2254" w:hanging="360"/>
      </w:pPr>
    </w:lvl>
    <w:lvl w:ilvl="5">
      <w:start w:val="1"/>
      <w:numFmt w:val="lowerRoman"/>
      <w:lvlText w:val="(%6)"/>
      <w:lvlJc w:val="left"/>
      <w:pPr>
        <w:ind w:left="2614" w:hanging="360"/>
      </w:pPr>
    </w:lvl>
    <w:lvl w:ilvl="6">
      <w:start w:val="1"/>
      <w:numFmt w:val="decimal"/>
      <w:lvlText w:val="%7."/>
      <w:lvlJc w:val="left"/>
      <w:pPr>
        <w:ind w:left="2974" w:hanging="360"/>
      </w:pPr>
    </w:lvl>
    <w:lvl w:ilvl="7">
      <w:start w:val="1"/>
      <w:numFmt w:val="lowerLetter"/>
      <w:lvlText w:val="%8."/>
      <w:lvlJc w:val="left"/>
      <w:pPr>
        <w:ind w:left="3334" w:hanging="360"/>
      </w:pPr>
    </w:lvl>
    <w:lvl w:ilvl="8">
      <w:start w:val="1"/>
      <w:numFmt w:val="lowerRoman"/>
      <w:lvlText w:val="%9."/>
      <w:lvlJc w:val="left"/>
      <w:pPr>
        <w:ind w:left="3694" w:hanging="360"/>
      </w:pPr>
    </w:lvl>
  </w:abstractNum>
  <w:abstractNum w:abstractNumId="12" w15:restartNumberingAfterBreak="0">
    <w:nsid w:val="060929AC"/>
    <w:multiLevelType w:val="hybridMultilevel"/>
    <w:tmpl w:val="4CB8A1D0"/>
    <w:lvl w:ilvl="0" w:tplc="541E6844">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0A1742B4"/>
    <w:multiLevelType w:val="multilevel"/>
    <w:tmpl w:val="E46A7762"/>
    <w:styleLink w:val="CurrentList4"/>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4" w15:restartNumberingAfterBreak="0">
    <w:nsid w:val="14A944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F5947BE"/>
    <w:multiLevelType w:val="multilevel"/>
    <w:tmpl w:val="2FDC783A"/>
    <w:styleLink w:val="CurrentList3"/>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6" w15:restartNumberingAfterBreak="0">
    <w:nsid w:val="20DD0964"/>
    <w:multiLevelType w:val="multilevel"/>
    <w:tmpl w:val="B67C5D3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9CE0B38"/>
    <w:multiLevelType w:val="multilevel"/>
    <w:tmpl w:val="CD1EA79A"/>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8" w15:restartNumberingAfterBreak="0">
    <w:nsid w:val="3BB07E25"/>
    <w:multiLevelType w:val="multilevel"/>
    <w:tmpl w:val="A46AFEF6"/>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C333F72"/>
    <w:multiLevelType w:val="hybridMultilevel"/>
    <w:tmpl w:val="5ABC6F0C"/>
    <w:lvl w:ilvl="0" w:tplc="592E9EAA">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0" w15:restartNumberingAfterBreak="0">
    <w:nsid w:val="3F7064E9"/>
    <w:multiLevelType w:val="multilevel"/>
    <w:tmpl w:val="80FE329C"/>
    <w:lvl w:ilvl="0">
      <w:start w:val="1"/>
      <w:numFmt w:val="decimal"/>
      <w:lvlText w:val="%1)"/>
      <w:lvlJc w:val="left"/>
      <w:pPr>
        <w:ind w:left="717" w:hanging="360"/>
      </w:p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21" w15:restartNumberingAfterBreak="0">
    <w:nsid w:val="443029D8"/>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86"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549139C"/>
    <w:multiLevelType w:val="hybridMultilevel"/>
    <w:tmpl w:val="1772F6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61E55FDB"/>
    <w:multiLevelType w:val="multilevel"/>
    <w:tmpl w:val="F4F4DF2A"/>
    <w:styleLink w:val="CurrentList6"/>
    <w:lvl w:ilvl="0">
      <w:start w:val="1"/>
      <w:numFmt w:val="decimal"/>
      <w:lvlText w:val="%1)"/>
      <w:lvlJc w:val="left"/>
      <w:pPr>
        <w:ind w:left="814" w:hanging="360"/>
      </w:pPr>
    </w:lvl>
    <w:lvl w:ilvl="1">
      <w:start w:val="1"/>
      <w:numFmt w:val="lowerLetter"/>
      <w:lvlText w:val="%2)"/>
      <w:lvlJc w:val="left"/>
      <w:pPr>
        <w:ind w:left="1174" w:hanging="360"/>
      </w:pPr>
    </w:lvl>
    <w:lvl w:ilvl="2">
      <w:start w:val="1"/>
      <w:numFmt w:val="lowerRoman"/>
      <w:lvlText w:val="%3)"/>
      <w:lvlJc w:val="left"/>
      <w:pPr>
        <w:ind w:left="1534" w:hanging="360"/>
      </w:pPr>
    </w:lvl>
    <w:lvl w:ilvl="3">
      <w:start w:val="1"/>
      <w:numFmt w:val="decimal"/>
      <w:lvlText w:val="(%4)"/>
      <w:lvlJc w:val="left"/>
      <w:pPr>
        <w:ind w:left="1894" w:hanging="360"/>
      </w:pPr>
    </w:lvl>
    <w:lvl w:ilvl="4">
      <w:start w:val="1"/>
      <w:numFmt w:val="lowerLetter"/>
      <w:lvlText w:val="(%5)"/>
      <w:lvlJc w:val="left"/>
      <w:pPr>
        <w:ind w:left="2254" w:hanging="360"/>
      </w:pPr>
    </w:lvl>
    <w:lvl w:ilvl="5">
      <w:start w:val="1"/>
      <w:numFmt w:val="lowerRoman"/>
      <w:lvlText w:val="(%6)"/>
      <w:lvlJc w:val="left"/>
      <w:pPr>
        <w:ind w:left="2614" w:hanging="360"/>
      </w:pPr>
    </w:lvl>
    <w:lvl w:ilvl="6">
      <w:start w:val="1"/>
      <w:numFmt w:val="decimal"/>
      <w:lvlText w:val="%7."/>
      <w:lvlJc w:val="left"/>
      <w:pPr>
        <w:ind w:left="2974" w:hanging="360"/>
      </w:pPr>
    </w:lvl>
    <w:lvl w:ilvl="7">
      <w:start w:val="1"/>
      <w:numFmt w:val="lowerLetter"/>
      <w:lvlText w:val="%8."/>
      <w:lvlJc w:val="left"/>
      <w:pPr>
        <w:ind w:left="3334" w:hanging="360"/>
      </w:pPr>
    </w:lvl>
    <w:lvl w:ilvl="8">
      <w:start w:val="1"/>
      <w:numFmt w:val="lowerRoman"/>
      <w:lvlText w:val="%9."/>
      <w:lvlJc w:val="left"/>
      <w:pPr>
        <w:ind w:left="3694" w:hanging="360"/>
      </w:pPr>
    </w:lvl>
  </w:abstractNum>
  <w:abstractNum w:abstractNumId="24" w15:restartNumberingAfterBreak="0">
    <w:nsid w:val="68430FF1"/>
    <w:multiLevelType w:val="hybridMultilevel"/>
    <w:tmpl w:val="6C06BF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6C9140AE"/>
    <w:multiLevelType w:val="hybridMultilevel"/>
    <w:tmpl w:val="26E8001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739269FC"/>
    <w:multiLevelType w:val="hybridMultilevel"/>
    <w:tmpl w:val="206EA2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751909FD"/>
    <w:multiLevelType w:val="multilevel"/>
    <w:tmpl w:val="3C3AFBC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A7A5FA0"/>
    <w:multiLevelType w:val="multilevel"/>
    <w:tmpl w:val="F0D2528A"/>
    <w:styleLink w:val="CurrentList5"/>
    <w:lvl w:ilvl="0">
      <w:start w:val="1"/>
      <w:numFmt w:val="decimal"/>
      <w:lvlText w:val="%1)"/>
      <w:lvlJc w:val="left"/>
      <w:pPr>
        <w:ind w:left="814" w:hanging="360"/>
      </w:pPr>
    </w:lvl>
    <w:lvl w:ilvl="1">
      <w:start w:val="1"/>
      <w:numFmt w:val="lowerLetter"/>
      <w:lvlText w:val="%2)"/>
      <w:lvlJc w:val="left"/>
      <w:pPr>
        <w:ind w:left="1174" w:hanging="360"/>
      </w:pPr>
    </w:lvl>
    <w:lvl w:ilvl="2">
      <w:start w:val="1"/>
      <w:numFmt w:val="lowerRoman"/>
      <w:lvlText w:val="%3)"/>
      <w:lvlJc w:val="left"/>
      <w:pPr>
        <w:ind w:left="1534" w:hanging="360"/>
      </w:pPr>
    </w:lvl>
    <w:lvl w:ilvl="3">
      <w:start w:val="1"/>
      <w:numFmt w:val="decimal"/>
      <w:lvlText w:val="(%4)"/>
      <w:lvlJc w:val="left"/>
      <w:pPr>
        <w:ind w:left="1894" w:hanging="360"/>
      </w:pPr>
    </w:lvl>
    <w:lvl w:ilvl="4">
      <w:start w:val="1"/>
      <w:numFmt w:val="lowerLetter"/>
      <w:lvlText w:val="(%5)"/>
      <w:lvlJc w:val="left"/>
      <w:pPr>
        <w:ind w:left="2254" w:hanging="360"/>
      </w:pPr>
    </w:lvl>
    <w:lvl w:ilvl="5">
      <w:start w:val="1"/>
      <w:numFmt w:val="lowerRoman"/>
      <w:lvlText w:val="(%6)"/>
      <w:lvlJc w:val="left"/>
      <w:pPr>
        <w:ind w:left="2614" w:hanging="360"/>
      </w:pPr>
    </w:lvl>
    <w:lvl w:ilvl="6">
      <w:start w:val="1"/>
      <w:numFmt w:val="decimal"/>
      <w:lvlText w:val="%7."/>
      <w:lvlJc w:val="left"/>
      <w:pPr>
        <w:ind w:left="2974" w:hanging="360"/>
      </w:pPr>
    </w:lvl>
    <w:lvl w:ilvl="7">
      <w:start w:val="1"/>
      <w:numFmt w:val="lowerLetter"/>
      <w:lvlText w:val="%8."/>
      <w:lvlJc w:val="left"/>
      <w:pPr>
        <w:ind w:left="3334" w:hanging="360"/>
      </w:pPr>
    </w:lvl>
    <w:lvl w:ilvl="8">
      <w:start w:val="1"/>
      <w:numFmt w:val="lowerRoman"/>
      <w:lvlText w:val="%9."/>
      <w:lvlJc w:val="left"/>
      <w:pPr>
        <w:ind w:left="3694" w:hanging="360"/>
      </w:pPr>
    </w:lvl>
  </w:abstractNum>
  <w:num w:numId="1">
    <w:abstractNumId w:val="24"/>
  </w:num>
  <w:num w:numId="2">
    <w:abstractNumId w:val="26"/>
  </w:num>
  <w:num w:numId="3">
    <w:abstractNumId w:val="12"/>
  </w:num>
  <w:num w:numId="4">
    <w:abstractNumId w:val="0"/>
  </w:num>
  <w:num w:numId="5">
    <w:abstractNumId w:val="22"/>
  </w:num>
  <w:num w:numId="6">
    <w:abstractNumId w:val="25"/>
  </w:num>
  <w:num w:numId="7">
    <w:abstractNumId w:val="19"/>
  </w:num>
  <w:num w:numId="8">
    <w:abstractNumId w:val="14"/>
  </w:num>
  <w:num w:numId="9">
    <w:abstractNumId w:val="27"/>
  </w:num>
  <w:num w:numId="10">
    <w:abstractNumId w:val="16"/>
  </w:num>
  <w:num w:numId="11">
    <w:abstractNumId w:val="21"/>
  </w:num>
  <w:num w:numId="12">
    <w:abstractNumId w:val="1"/>
  </w:num>
  <w:num w:numId="13">
    <w:abstractNumId w:val="2"/>
  </w:num>
  <w:num w:numId="14">
    <w:abstractNumId w:val="3"/>
  </w:num>
  <w:num w:numId="15">
    <w:abstractNumId w:val="4"/>
  </w:num>
  <w:num w:numId="16">
    <w:abstractNumId w:val="9"/>
  </w:num>
  <w:num w:numId="17">
    <w:abstractNumId w:val="5"/>
  </w:num>
  <w:num w:numId="18">
    <w:abstractNumId w:val="6"/>
  </w:num>
  <w:num w:numId="19">
    <w:abstractNumId w:val="7"/>
  </w:num>
  <w:num w:numId="20">
    <w:abstractNumId w:val="8"/>
  </w:num>
  <w:num w:numId="21">
    <w:abstractNumId w:val="10"/>
  </w:num>
  <w:num w:numId="22">
    <w:abstractNumId w:val="18"/>
  </w:num>
  <w:num w:numId="23">
    <w:abstractNumId w:val="17"/>
  </w:num>
  <w:num w:numId="24">
    <w:abstractNumId w:val="15"/>
  </w:num>
  <w:num w:numId="25">
    <w:abstractNumId w:val="13"/>
  </w:num>
  <w:num w:numId="26">
    <w:abstractNumId w:val="20"/>
  </w:num>
  <w:num w:numId="27">
    <w:abstractNumId w:val="11"/>
  </w:num>
  <w:num w:numId="28">
    <w:abstractNumId w:val="28"/>
  </w:num>
  <w:num w:numId="29">
    <w:abstractNumId w:val="23"/>
  </w:num>
</w:numbering>
</file>

<file path=word/people.xml><?xml version="1.0" encoding="utf-8"?>
<w15:people xmlns:mc="http://schemas.openxmlformats.org/markup-compatibility/2006" xmlns:w15="http://schemas.microsoft.com/office/word/2012/wordml" mc:Ignorable="w15">
  <w15:person w15:author="Maria Andrusiak Morland">
    <w15:presenceInfo w15:providerId="AD" w15:userId="S::mandrusiakmorland@conestogac.on.ca::be27b63a-249a-46bb-b275-323ac9306b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val="true"/>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7FA"/>
    <w:rsid w:val="00000AE0"/>
    <w:rsid w:val="00000C48"/>
    <w:rsid w:val="000079FB"/>
    <w:rsid w:val="000102A5"/>
    <w:rsid w:val="000143D2"/>
    <w:rsid w:val="00016DAC"/>
    <w:rsid w:val="0002496E"/>
    <w:rsid w:val="00027AEF"/>
    <w:rsid w:val="00031FB2"/>
    <w:rsid w:val="000325A8"/>
    <w:rsid w:val="00034005"/>
    <w:rsid w:val="000367A1"/>
    <w:rsid w:val="00037A54"/>
    <w:rsid w:val="00040699"/>
    <w:rsid w:val="00065CFA"/>
    <w:rsid w:val="000734F1"/>
    <w:rsid w:val="00080308"/>
    <w:rsid w:val="00086503"/>
    <w:rsid w:val="00087153"/>
    <w:rsid w:val="000875C1"/>
    <w:rsid w:val="00090300"/>
    <w:rsid w:val="000A12E6"/>
    <w:rsid w:val="000A2468"/>
    <w:rsid w:val="000A282F"/>
    <w:rsid w:val="000A6323"/>
    <w:rsid w:val="000B0C0F"/>
    <w:rsid w:val="000B275B"/>
    <w:rsid w:val="000C6960"/>
    <w:rsid w:val="000D5C30"/>
    <w:rsid w:val="000E106D"/>
    <w:rsid w:val="000E4482"/>
    <w:rsid w:val="000F0D54"/>
    <w:rsid w:val="000F5B90"/>
    <w:rsid w:val="00100B7F"/>
    <w:rsid w:val="0011300B"/>
    <w:rsid w:val="00114B36"/>
    <w:rsid w:val="001151AB"/>
    <w:rsid w:val="001209CC"/>
    <w:rsid w:val="00120CD5"/>
    <w:rsid w:val="00120F48"/>
    <w:rsid w:val="00121E92"/>
    <w:rsid w:val="0012213B"/>
    <w:rsid w:val="001230BD"/>
    <w:rsid w:val="00123258"/>
    <w:rsid w:val="00132024"/>
    <w:rsid w:val="00132D8D"/>
    <w:rsid w:val="00133588"/>
    <w:rsid w:val="001347E5"/>
    <w:rsid w:val="00140545"/>
    <w:rsid w:val="00141D96"/>
    <w:rsid w:val="001421F0"/>
    <w:rsid w:val="00144A9C"/>
    <w:rsid w:val="00154862"/>
    <w:rsid w:val="0016009E"/>
    <w:rsid w:val="0016293F"/>
    <w:rsid w:val="00165EDC"/>
    <w:rsid w:val="001669E6"/>
    <w:rsid w:val="00166AA8"/>
    <w:rsid w:val="0017599C"/>
    <w:rsid w:val="001812B6"/>
    <w:rsid w:val="001953FB"/>
    <w:rsid w:val="001973D8"/>
    <w:rsid w:val="001979F5"/>
    <w:rsid w:val="001A2FC2"/>
    <w:rsid w:val="001A5357"/>
    <w:rsid w:val="001A683D"/>
    <w:rsid w:val="001B33BC"/>
    <w:rsid w:val="001B54BA"/>
    <w:rsid w:val="001D00CE"/>
    <w:rsid w:val="001D095D"/>
    <w:rsid w:val="001D0A19"/>
    <w:rsid w:val="001D1CBF"/>
    <w:rsid w:val="001D7949"/>
    <w:rsid w:val="001E04D9"/>
    <w:rsid w:val="001E6D21"/>
    <w:rsid w:val="001E73FD"/>
    <w:rsid w:val="001F02BD"/>
    <w:rsid w:val="001F7ADD"/>
    <w:rsid w:val="002065A2"/>
    <w:rsid w:val="00211157"/>
    <w:rsid w:val="0022531B"/>
    <w:rsid w:val="0023058F"/>
    <w:rsid w:val="00232C3B"/>
    <w:rsid w:val="002366AB"/>
    <w:rsid w:val="00236A37"/>
    <w:rsid w:val="0024143C"/>
    <w:rsid w:val="00244A13"/>
    <w:rsid w:val="0025145F"/>
    <w:rsid w:val="002655E2"/>
    <w:rsid w:val="002729BA"/>
    <w:rsid w:val="00273D8B"/>
    <w:rsid w:val="0027529F"/>
    <w:rsid w:val="00275E4D"/>
    <w:rsid w:val="002766F5"/>
    <w:rsid w:val="0027689D"/>
    <w:rsid w:val="00281B31"/>
    <w:rsid w:val="00285C47"/>
    <w:rsid w:val="00290459"/>
    <w:rsid w:val="00295E12"/>
    <w:rsid w:val="002968CF"/>
    <w:rsid w:val="00297DD6"/>
    <w:rsid w:val="002A33C5"/>
    <w:rsid w:val="002A3B6C"/>
    <w:rsid w:val="002B03C8"/>
    <w:rsid w:val="002B2F2B"/>
    <w:rsid w:val="002B39C7"/>
    <w:rsid w:val="002B56B4"/>
    <w:rsid w:val="002C1A33"/>
    <w:rsid w:val="002C7EED"/>
    <w:rsid w:val="002D7837"/>
    <w:rsid w:val="002F26F7"/>
    <w:rsid w:val="002F4E2D"/>
    <w:rsid w:val="002F5981"/>
    <w:rsid w:val="002F59BC"/>
    <w:rsid w:val="002F6D12"/>
    <w:rsid w:val="002F7BDF"/>
    <w:rsid w:val="00301626"/>
    <w:rsid w:val="003031FC"/>
    <w:rsid w:val="00304D14"/>
    <w:rsid w:val="0030700E"/>
    <w:rsid w:val="003106E2"/>
    <w:rsid w:val="003137A4"/>
    <w:rsid w:val="00313986"/>
    <w:rsid w:val="00314307"/>
    <w:rsid w:val="0032154C"/>
    <w:rsid w:val="00327089"/>
    <w:rsid w:val="00327765"/>
    <w:rsid w:val="00331934"/>
    <w:rsid w:val="0033390F"/>
    <w:rsid w:val="0033476E"/>
    <w:rsid w:val="00342C26"/>
    <w:rsid w:val="00343B46"/>
    <w:rsid w:val="00345D8D"/>
    <w:rsid w:val="003537C7"/>
    <w:rsid w:val="003560C9"/>
    <w:rsid w:val="00365585"/>
    <w:rsid w:val="0037563F"/>
    <w:rsid w:val="003758E8"/>
    <w:rsid w:val="0037749E"/>
    <w:rsid w:val="00377DAB"/>
    <w:rsid w:val="00380BD6"/>
    <w:rsid w:val="00382892"/>
    <w:rsid w:val="00383C88"/>
    <w:rsid w:val="00386F09"/>
    <w:rsid w:val="00390C47"/>
    <w:rsid w:val="003947C9"/>
    <w:rsid w:val="00394BF4"/>
    <w:rsid w:val="00395230"/>
    <w:rsid w:val="003961ED"/>
    <w:rsid w:val="003B3F84"/>
    <w:rsid w:val="003B41FF"/>
    <w:rsid w:val="003C4BE1"/>
    <w:rsid w:val="003C69FC"/>
    <w:rsid w:val="003D5EFC"/>
    <w:rsid w:val="003E0DFC"/>
    <w:rsid w:val="003E1693"/>
    <w:rsid w:val="003E5381"/>
    <w:rsid w:val="003E5914"/>
    <w:rsid w:val="003E738A"/>
    <w:rsid w:val="003F4527"/>
    <w:rsid w:val="003F6121"/>
    <w:rsid w:val="0040104A"/>
    <w:rsid w:val="00406416"/>
    <w:rsid w:val="004070E3"/>
    <w:rsid w:val="00415B83"/>
    <w:rsid w:val="00420711"/>
    <w:rsid w:val="00420944"/>
    <w:rsid w:val="00431EB0"/>
    <w:rsid w:val="00440267"/>
    <w:rsid w:val="00450FE2"/>
    <w:rsid w:val="00451EE6"/>
    <w:rsid w:val="00457FF5"/>
    <w:rsid w:val="00465B24"/>
    <w:rsid w:val="004747AA"/>
    <w:rsid w:val="00481CD9"/>
    <w:rsid w:val="00484914"/>
    <w:rsid w:val="00485909"/>
    <w:rsid w:val="00490D1A"/>
    <w:rsid w:val="004A5A77"/>
    <w:rsid w:val="004B1B40"/>
    <w:rsid w:val="004B3EEC"/>
    <w:rsid w:val="004C6601"/>
    <w:rsid w:val="004E01D2"/>
    <w:rsid w:val="004F00C6"/>
    <w:rsid w:val="0050124B"/>
    <w:rsid w:val="00503F66"/>
    <w:rsid w:val="00507A1C"/>
    <w:rsid w:val="00517BBE"/>
    <w:rsid w:val="0052753F"/>
    <w:rsid w:val="00530B30"/>
    <w:rsid w:val="005321E6"/>
    <w:rsid w:val="005373AD"/>
    <w:rsid w:val="005376D0"/>
    <w:rsid w:val="00537751"/>
    <w:rsid w:val="00537C76"/>
    <w:rsid w:val="00537D0E"/>
    <w:rsid w:val="00545F7B"/>
    <w:rsid w:val="00555C99"/>
    <w:rsid w:val="0056010C"/>
    <w:rsid w:val="00560436"/>
    <w:rsid w:val="0056762B"/>
    <w:rsid w:val="0057009E"/>
    <w:rsid w:val="005701F3"/>
    <w:rsid w:val="005730A5"/>
    <w:rsid w:val="005747A9"/>
    <w:rsid w:val="0057646A"/>
    <w:rsid w:val="00577F51"/>
    <w:rsid w:val="00580BD4"/>
    <w:rsid w:val="005811CC"/>
    <w:rsid w:val="00583909"/>
    <w:rsid w:val="005840D3"/>
    <w:rsid w:val="005852AE"/>
    <w:rsid w:val="00586D3A"/>
    <w:rsid w:val="00587EE8"/>
    <w:rsid w:val="00587F4F"/>
    <w:rsid w:val="005907B7"/>
    <w:rsid w:val="00591DED"/>
    <w:rsid w:val="005A77BE"/>
    <w:rsid w:val="005B1DD3"/>
    <w:rsid w:val="005B2AFC"/>
    <w:rsid w:val="005B4AD0"/>
    <w:rsid w:val="005C37D2"/>
    <w:rsid w:val="005C4F29"/>
    <w:rsid w:val="005D4584"/>
    <w:rsid w:val="005D640E"/>
    <w:rsid w:val="005F691E"/>
    <w:rsid w:val="0060079C"/>
    <w:rsid w:val="006048A0"/>
    <w:rsid w:val="006066D3"/>
    <w:rsid w:val="00616E02"/>
    <w:rsid w:val="00625716"/>
    <w:rsid w:val="00626DB1"/>
    <w:rsid w:val="00627900"/>
    <w:rsid w:val="0063218F"/>
    <w:rsid w:val="00644C13"/>
    <w:rsid w:val="00645974"/>
    <w:rsid w:val="00657755"/>
    <w:rsid w:val="00661210"/>
    <w:rsid w:val="0066300D"/>
    <w:rsid w:val="006678EB"/>
    <w:rsid w:val="0067078B"/>
    <w:rsid w:val="00671B94"/>
    <w:rsid w:val="00674792"/>
    <w:rsid w:val="00674C4A"/>
    <w:rsid w:val="00691F7A"/>
    <w:rsid w:val="006944E4"/>
    <w:rsid w:val="006A17A1"/>
    <w:rsid w:val="006A30D1"/>
    <w:rsid w:val="006A52D9"/>
    <w:rsid w:val="006A5C6F"/>
    <w:rsid w:val="006B4C94"/>
    <w:rsid w:val="006B73BC"/>
    <w:rsid w:val="006C1D35"/>
    <w:rsid w:val="006C53B4"/>
    <w:rsid w:val="006D0CEB"/>
    <w:rsid w:val="006D2251"/>
    <w:rsid w:val="006D3268"/>
    <w:rsid w:val="006D56D5"/>
    <w:rsid w:val="006E22B6"/>
    <w:rsid w:val="006E368D"/>
    <w:rsid w:val="006E4C58"/>
    <w:rsid w:val="006E6F02"/>
    <w:rsid w:val="006F2D02"/>
    <w:rsid w:val="00700CE8"/>
    <w:rsid w:val="00710225"/>
    <w:rsid w:val="00711AE9"/>
    <w:rsid w:val="007143FD"/>
    <w:rsid w:val="00714CBF"/>
    <w:rsid w:val="00717E06"/>
    <w:rsid w:val="00721122"/>
    <w:rsid w:val="007217DB"/>
    <w:rsid w:val="00722ACB"/>
    <w:rsid w:val="00723641"/>
    <w:rsid w:val="00723A8E"/>
    <w:rsid w:val="00746CC3"/>
    <w:rsid w:val="00751732"/>
    <w:rsid w:val="0075792F"/>
    <w:rsid w:val="007618E5"/>
    <w:rsid w:val="007659E9"/>
    <w:rsid w:val="00771DF1"/>
    <w:rsid w:val="00784309"/>
    <w:rsid w:val="00785AF3"/>
    <w:rsid w:val="007947AC"/>
    <w:rsid w:val="007965D7"/>
    <w:rsid w:val="00796930"/>
    <w:rsid w:val="007A7453"/>
    <w:rsid w:val="007B26D9"/>
    <w:rsid w:val="007B5F90"/>
    <w:rsid w:val="007B7C73"/>
    <w:rsid w:val="007C11D1"/>
    <w:rsid w:val="007C4EAA"/>
    <w:rsid w:val="007C5494"/>
    <w:rsid w:val="007C6C8C"/>
    <w:rsid w:val="007D64E3"/>
    <w:rsid w:val="007D68E2"/>
    <w:rsid w:val="007E3588"/>
    <w:rsid w:val="007E5CB1"/>
    <w:rsid w:val="007F0426"/>
    <w:rsid w:val="007F4005"/>
    <w:rsid w:val="00802B77"/>
    <w:rsid w:val="0081234C"/>
    <w:rsid w:val="008159B5"/>
    <w:rsid w:val="00817BB5"/>
    <w:rsid w:val="0082373A"/>
    <w:rsid w:val="0082782C"/>
    <w:rsid w:val="008337F4"/>
    <w:rsid w:val="00833A52"/>
    <w:rsid w:val="00835ADE"/>
    <w:rsid w:val="008365E3"/>
    <w:rsid w:val="00843DD9"/>
    <w:rsid w:val="00851E8D"/>
    <w:rsid w:val="008533B5"/>
    <w:rsid w:val="00854267"/>
    <w:rsid w:val="00862058"/>
    <w:rsid w:val="00862DA9"/>
    <w:rsid w:val="00863940"/>
    <w:rsid w:val="00867C7C"/>
    <w:rsid w:val="00870DBC"/>
    <w:rsid w:val="008710AF"/>
    <w:rsid w:val="00874E2E"/>
    <w:rsid w:val="00881A99"/>
    <w:rsid w:val="00882EBD"/>
    <w:rsid w:val="008858FA"/>
    <w:rsid w:val="00887153"/>
    <w:rsid w:val="008967DB"/>
    <w:rsid w:val="008A25D6"/>
    <w:rsid w:val="008A2B5D"/>
    <w:rsid w:val="008A6990"/>
    <w:rsid w:val="008A789B"/>
    <w:rsid w:val="008A79D7"/>
    <w:rsid w:val="008B29E7"/>
    <w:rsid w:val="008B74D8"/>
    <w:rsid w:val="008B7BA0"/>
    <w:rsid w:val="008C18A3"/>
    <w:rsid w:val="008C64C8"/>
    <w:rsid w:val="008D0945"/>
    <w:rsid w:val="008D1B33"/>
    <w:rsid w:val="008E47FA"/>
    <w:rsid w:val="008E4C28"/>
    <w:rsid w:val="008F1157"/>
    <w:rsid w:val="008F2855"/>
    <w:rsid w:val="008F2893"/>
    <w:rsid w:val="008F46D8"/>
    <w:rsid w:val="00901724"/>
    <w:rsid w:val="00906D7E"/>
    <w:rsid w:val="00907950"/>
    <w:rsid w:val="009277BA"/>
    <w:rsid w:val="00930943"/>
    <w:rsid w:val="00936AEC"/>
    <w:rsid w:val="00943CB8"/>
    <w:rsid w:val="00946431"/>
    <w:rsid w:val="00951CDD"/>
    <w:rsid w:val="009567E9"/>
    <w:rsid w:val="00960F91"/>
    <w:rsid w:val="009617DD"/>
    <w:rsid w:val="00963595"/>
    <w:rsid w:val="0096401A"/>
    <w:rsid w:val="00964ACC"/>
    <w:rsid w:val="009655A2"/>
    <w:rsid w:val="009662E3"/>
    <w:rsid w:val="00971BE5"/>
    <w:rsid w:val="00974546"/>
    <w:rsid w:val="00974873"/>
    <w:rsid w:val="00981518"/>
    <w:rsid w:val="00982DEA"/>
    <w:rsid w:val="009851C8"/>
    <w:rsid w:val="00990B2E"/>
    <w:rsid w:val="00991AB0"/>
    <w:rsid w:val="00994296"/>
    <w:rsid w:val="00994C6D"/>
    <w:rsid w:val="00995F47"/>
    <w:rsid w:val="009A1C75"/>
    <w:rsid w:val="009C0859"/>
    <w:rsid w:val="009D49E5"/>
    <w:rsid w:val="009D67E4"/>
    <w:rsid w:val="009D69CE"/>
    <w:rsid w:val="009E4019"/>
    <w:rsid w:val="009E603E"/>
    <w:rsid w:val="009E65C8"/>
    <w:rsid w:val="009F5A95"/>
    <w:rsid w:val="009F5F14"/>
    <w:rsid w:val="009F6E35"/>
    <w:rsid w:val="00A00A1B"/>
    <w:rsid w:val="00A011DF"/>
    <w:rsid w:val="00A01224"/>
    <w:rsid w:val="00A0374A"/>
    <w:rsid w:val="00A05460"/>
    <w:rsid w:val="00A06047"/>
    <w:rsid w:val="00A207C5"/>
    <w:rsid w:val="00A212EF"/>
    <w:rsid w:val="00A34B6C"/>
    <w:rsid w:val="00A36206"/>
    <w:rsid w:val="00A418E0"/>
    <w:rsid w:val="00A41CE0"/>
    <w:rsid w:val="00A426FA"/>
    <w:rsid w:val="00A44664"/>
    <w:rsid w:val="00A52270"/>
    <w:rsid w:val="00A577D2"/>
    <w:rsid w:val="00A579CA"/>
    <w:rsid w:val="00A64C55"/>
    <w:rsid w:val="00A64CBC"/>
    <w:rsid w:val="00A81CCB"/>
    <w:rsid w:val="00A82559"/>
    <w:rsid w:val="00A86E38"/>
    <w:rsid w:val="00A91714"/>
    <w:rsid w:val="00A926C3"/>
    <w:rsid w:val="00A94B85"/>
    <w:rsid w:val="00AA39AB"/>
    <w:rsid w:val="00AA457E"/>
    <w:rsid w:val="00AA629A"/>
    <w:rsid w:val="00AB00BD"/>
    <w:rsid w:val="00AB7884"/>
    <w:rsid w:val="00AC41A9"/>
    <w:rsid w:val="00AD1996"/>
    <w:rsid w:val="00AD4A0D"/>
    <w:rsid w:val="00AE0297"/>
    <w:rsid w:val="00AE0C88"/>
    <w:rsid w:val="00AF61FD"/>
    <w:rsid w:val="00B07ADA"/>
    <w:rsid w:val="00B14A1D"/>
    <w:rsid w:val="00B2044E"/>
    <w:rsid w:val="00B23425"/>
    <w:rsid w:val="00B31900"/>
    <w:rsid w:val="00B31DC1"/>
    <w:rsid w:val="00B3323F"/>
    <w:rsid w:val="00B341B2"/>
    <w:rsid w:val="00B3526A"/>
    <w:rsid w:val="00B36BB8"/>
    <w:rsid w:val="00B3716A"/>
    <w:rsid w:val="00B37B9E"/>
    <w:rsid w:val="00B400B8"/>
    <w:rsid w:val="00B42118"/>
    <w:rsid w:val="00B634AC"/>
    <w:rsid w:val="00B67862"/>
    <w:rsid w:val="00B67F75"/>
    <w:rsid w:val="00B73CAA"/>
    <w:rsid w:val="00B867F2"/>
    <w:rsid w:val="00B9012B"/>
    <w:rsid w:val="00B91A09"/>
    <w:rsid w:val="00B92345"/>
    <w:rsid w:val="00B93247"/>
    <w:rsid w:val="00B94FEC"/>
    <w:rsid w:val="00B95449"/>
    <w:rsid w:val="00B95463"/>
    <w:rsid w:val="00B972FE"/>
    <w:rsid w:val="00BB4E88"/>
    <w:rsid w:val="00BB5477"/>
    <w:rsid w:val="00BB7BB6"/>
    <w:rsid w:val="00BD65C2"/>
    <w:rsid w:val="00BE047A"/>
    <w:rsid w:val="00BE2A86"/>
    <w:rsid w:val="00BE38F8"/>
    <w:rsid w:val="00BE4874"/>
    <w:rsid w:val="00BE5D7A"/>
    <w:rsid w:val="00BE66C3"/>
    <w:rsid w:val="00BF6F57"/>
    <w:rsid w:val="00C018DA"/>
    <w:rsid w:val="00C03959"/>
    <w:rsid w:val="00C04E10"/>
    <w:rsid w:val="00C063AE"/>
    <w:rsid w:val="00C200F7"/>
    <w:rsid w:val="00C20E7C"/>
    <w:rsid w:val="00C23ECE"/>
    <w:rsid w:val="00C25CE5"/>
    <w:rsid w:val="00C34282"/>
    <w:rsid w:val="00C34E0E"/>
    <w:rsid w:val="00C43D4E"/>
    <w:rsid w:val="00C44530"/>
    <w:rsid w:val="00C52A95"/>
    <w:rsid w:val="00C53C9E"/>
    <w:rsid w:val="00C5642D"/>
    <w:rsid w:val="00C56886"/>
    <w:rsid w:val="00C64D55"/>
    <w:rsid w:val="00C66861"/>
    <w:rsid w:val="00C747CB"/>
    <w:rsid w:val="00C76057"/>
    <w:rsid w:val="00C76790"/>
    <w:rsid w:val="00C772B2"/>
    <w:rsid w:val="00C82DA6"/>
    <w:rsid w:val="00C85E2D"/>
    <w:rsid w:val="00C87563"/>
    <w:rsid w:val="00C95B51"/>
    <w:rsid w:val="00C9689B"/>
    <w:rsid w:val="00C96946"/>
    <w:rsid w:val="00C9733E"/>
    <w:rsid w:val="00CA5600"/>
    <w:rsid w:val="00CA5868"/>
    <w:rsid w:val="00CA5F01"/>
    <w:rsid w:val="00CA6B9F"/>
    <w:rsid w:val="00CB2DD7"/>
    <w:rsid w:val="00CB44A2"/>
    <w:rsid w:val="00CB4FA7"/>
    <w:rsid w:val="00CC2D3D"/>
    <w:rsid w:val="00CC313F"/>
    <w:rsid w:val="00CC4B2C"/>
    <w:rsid w:val="00CD2369"/>
    <w:rsid w:val="00CD3671"/>
    <w:rsid w:val="00CD6693"/>
    <w:rsid w:val="00CD7346"/>
    <w:rsid w:val="00CE5846"/>
    <w:rsid w:val="00CF4145"/>
    <w:rsid w:val="00CF5D13"/>
    <w:rsid w:val="00CF6765"/>
    <w:rsid w:val="00D0390C"/>
    <w:rsid w:val="00D07F03"/>
    <w:rsid w:val="00D147ED"/>
    <w:rsid w:val="00D14BD0"/>
    <w:rsid w:val="00D15447"/>
    <w:rsid w:val="00D17A7A"/>
    <w:rsid w:val="00D300DD"/>
    <w:rsid w:val="00D30C0E"/>
    <w:rsid w:val="00D33217"/>
    <w:rsid w:val="00D34CBD"/>
    <w:rsid w:val="00D40331"/>
    <w:rsid w:val="00D41E41"/>
    <w:rsid w:val="00D424C9"/>
    <w:rsid w:val="00D432CF"/>
    <w:rsid w:val="00D43C79"/>
    <w:rsid w:val="00D44BC3"/>
    <w:rsid w:val="00D50329"/>
    <w:rsid w:val="00D579A8"/>
    <w:rsid w:val="00D57AA9"/>
    <w:rsid w:val="00D63D6D"/>
    <w:rsid w:val="00D64A7A"/>
    <w:rsid w:val="00D66468"/>
    <w:rsid w:val="00D66C8B"/>
    <w:rsid w:val="00D7715A"/>
    <w:rsid w:val="00D82770"/>
    <w:rsid w:val="00D83D16"/>
    <w:rsid w:val="00D854F6"/>
    <w:rsid w:val="00D86AAD"/>
    <w:rsid w:val="00D911A3"/>
    <w:rsid w:val="00D95C83"/>
    <w:rsid w:val="00D9746A"/>
    <w:rsid w:val="00DA0605"/>
    <w:rsid w:val="00DA57D7"/>
    <w:rsid w:val="00DC02DE"/>
    <w:rsid w:val="00DC0D96"/>
    <w:rsid w:val="00DC547A"/>
    <w:rsid w:val="00DD23CF"/>
    <w:rsid w:val="00DD2F53"/>
    <w:rsid w:val="00DD6F81"/>
    <w:rsid w:val="00DE425A"/>
    <w:rsid w:val="00DF15FC"/>
    <w:rsid w:val="00DF26EB"/>
    <w:rsid w:val="00DF4C7E"/>
    <w:rsid w:val="00DF70F2"/>
    <w:rsid w:val="00DF71B7"/>
    <w:rsid w:val="00E00C96"/>
    <w:rsid w:val="00E01C25"/>
    <w:rsid w:val="00E05501"/>
    <w:rsid w:val="00E1204C"/>
    <w:rsid w:val="00E21253"/>
    <w:rsid w:val="00E31B90"/>
    <w:rsid w:val="00E31E8E"/>
    <w:rsid w:val="00E35FA2"/>
    <w:rsid w:val="00E47049"/>
    <w:rsid w:val="00E51AE7"/>
    <w:rsid w:val="00E727B8"/>
    <w:rsid w:val="00E7343F"/>
    <w:rsid w:val="00E800F4"/>
    <w:rsid w:val="00E87610"/>
    <w:rsid w:val="00E87860"/>
    <w:rsid w:val="00E90DBF"/>
    <w:rsid w:val="00E9189C"/>
    <w:rsid w:val="00E91BCD"/>
    <w:rsid w:val="00EA0299"/>
    <w:rsid w:val="00EA4C57"/>
    <w:rsid w:val="00EB014D"/>
    <w:rsid w:val="00EB022D"/>
    <w:rsid w:val="00EB0E26"/>
    <w:rsid w:val="00EC1925"/>
    <w:rsid w:val="00EC61A9"/>
    <w:rsid w:val="00ED22BE"/>
    <w:rsid w:val="00ED4957"/>
    <w:rsid w:val="00ED5046"/>
    <w:rsid w:val="00ED5F9F"/>
    <w:rsid w:val="00ED5FFF"/>
    <w:rsid w:val="00EE006A"/>
    <w:rsid w:val="00EE481F"/>
    <w:rsid w:val="00EF5CCF"/>
    <w:rsid w:val="00EF679D"/>
    <w:rsid w:val="00EF6D77"/>
    <w:rsid w:val="00F01F2F"/>
    <w:rsid w:val="00F115B2"/>
    <w:rsid w:val="00F11DE1"/>
    <w:rsid w:val="00F122EF"/>
    <w:rsid w:val="00F126C4"/>
    <w:rsid w:val="00F15E20"/>
    <w:rsid w:val="00F238B9"/>
    <w:rsid w:val="00F30C02"/>
    <w:rsid w:val="00F30E9A"/>
    <w:rsid w:val="00F313ED"/>
    <w:rsid w:val="00F3512E"/>
    <w:rsid w:val="00F358EE"/>
    <w:rsid w:val="00F36D07"/>
    <w:rsid w:val="00F43F08"/>
    <w:rsid w:val="00F44C56"/>
    <w:rsid w:val="00F46509"/>
    <w:rsid w:val="00F50869"/>
    <w:rsid w:val="00F63F63"/>
    <w:rsid w:val="00F70544"/>
    <w:rsid w:val="00F7145D"/>
    <w:rsid w:val="00F82336"/>
    <w:rsid w:val="00F8297C"/>
    <w:rsid w:val="00F849A4"/>
    <w:rsid w:val="00F85650"/>
    <w:rsid w:val="00F95F1B"/>
    <w:rsid w:val="00F97D21"/>
    <w:rsid w:val="00FA4244"/>
    <w:rsid w:val="00FA5642"/>
    <w:rsid w:val="00FA64BF"/>
    <w:rsid w:val="00FA6A8C"/>
    <w:rsid w:val="00FB7725"/>
    <w:rsid w:val="00FC3DDC"/>
    <w:rsid w:val="00FC6256"/>
    <w:rsid w:val="00FD1545"/>
    <w:rsid w:val="00FD2F53"/>
    <w:rsid w:val="00FE6F31"/>
    <w:rsid w:val="00FF36AE"/>
    <w:rsid w:val="0C778955"/>
    <w:rsid w:val="13E61DEC"/>
    <w:rsid w:val="333524ED"/>
    <w:rsid w:val="640DA2B3"/>
    <w:rsid w:val="6C044DD7"/>
    <w:rsid w:val="6DF84CF8"/>
    <w:rsid w:val="6F757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B24A81"/>
  <w15:docId w15:val="{EF537DCA-C56D-40D9-ABBB-3602E3344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7B5F90"/>
  </w:style>
  <w:style w:type="paragraph" w:styleId="Heading1">
    <w:name w:val="heading 1"/>
    <w:aliases w:val="Lab Name Heading 1"/>
    <w:basedOn w:val="Normal"/>
    <w:next w:val="Normal"/>
    <w:link w:val="Heading1Char"/>
    <w:uiPriority w:val="9"/>
    <w:qFormat/>
    <w:rsid w:val="007B5F90"/>
    <w:pPr>
      <w:keepNext/>
      <w:keepLines/>
      <w:spacing w:before="320" w:after="0" w:line="240" w:lineRule="auto"/>
      <w:outlineLvl w:val="0"/>
    </w:pPr>
    <w:rPr>
      <w:rFonts w:asciiTheme="majorHAnsi" w:hAnsiTheme="majorHAnsi" w:eastAsiaTheme="majorEastAsia" w:cstheme="majorBidi"/>
      <w:color w:val="365F91" w:themeColor="accent1" w:themeShade="BF"/>
      <w:sz w:val="32"/>
      <w:szCs w:val="32"/>
    </w:rPr>
  </w:style>
  <w:style w:type="paragraph" w:styleId="Heading2">
    <w:name w:val="heading 2"/>
    <w:aliases w:val="Lab Name Heading 2"/>
    <w:basedOn w:val="Normal"/>
    <w:next w:val="Normal"/>
    <w:link w:val="Heading2Char"/>
    <w:uiPriority w:val="9"/>
    <w:unhideWhenUsed/>
    <w:qFormat/>
    <w:rsid w:val="007B5F90"/>
    <w:pPr>
      <w:keepNext/>
      <w:keepLines/>
      <w:spacing w:before="80" w:after="0" w:line="240" w:lineRule="auto"/>
      <w:outlineLvl w:val="1"/>
    </w:pPr>
    <w:rPr>
      <w:rFonts w:asciiTheme="majorHAnsi" w:hAnsiTheme="majorHAnsi" w:eastAsiaTheme="majorEastAsia" w:cstheme="majorBidi"/>
      <w:color w:val="404040" w:themeColor="text1" w:themeTint="BF"/>
      <w:sz w:val="28"/>
      <w:szCs w:val="28"/>
    </w:rPr>
  </w:style>
  <w:style w:type="paragraph" w:styleId="Heading3">
    <w:name w:val="heading 3"/>
    <w:aliases w:val="Lab Heading 3"/>
    <w:basedOn w:val="Normal"/>
    <w:next w:val="Normal"/>
    <w:link w:val="Heading3Char"/>
    <w:uiPriority w:val="9"/>
    <w:unhideWhenUsed/>
    <w:qFormat/>
    <w:rsid w:val="007B5F90"/>
    <w:pPr>
      <w:keepNext/>
      <w:keepLines/>
      <w:spacing w:before="40" w:after="0" w:line="240" w:lineRule="auto"/>
      <w:outlineLvl w:val="2"/>
    </w:pPr>
    <w:rPr>
      <w:rFonts w:asciiTheme="majorHAnsi" w:hAnsiTheme="majorHAnsi" w:eastAsiaTheme="majorEastAsia" w:cstheme="majorBidi"/>
      <w:color w:val="1F497D" w:themeColor="text2"/>
      <w:sz w:val="24"/>
      <w:szCs w:val="24"/>
    </w:rPr>
  </w:style>
  <w:style w:type="paragraph" w:styleId="Heading4">
    <w:name w:val="heading 4"/>
    <w:basedOn w:val="Normal"/>
    <w:next w:val="Normal"/>
    <w:link w:val="Heading4Char"/>
    <w:uiPriority w:val="9"/>
    <w:unhideWhenUsed/>
    <w:qFormat/>
    <w:rsid w:val="007B5F90"/>
    <w:pPr>
      <w:keepNext/>
      <w:keepLines/>
      <w:spacing w:before="40" w:after="0"/>
      <w:outlineLvl w:val="3"/>
    </w:pPr>
    <w:rPr>
      <w:rFonts w:asciiTheme="majorHAnsi" w:hAnsiTheme="majorHAnsi" w:eastAsiaTheme="majorEastAsia" w:cstheme="majorBidi"/>
      <w:sz w:val="22"/>
      <w:szCs w:val="22"/>
    </w:rPr>
  </w:style>
  <w:style w:type="paragraph" w:styleId="Heading5">
    <w:name w:val="heading 5"/>
    <w:basedOn w:val="Normal"/>
    <w:next w:val="Normal"/>
    <w:link w:val="Heading5Char"/>
    <w:uiPriority w:val="9"/>
    <w:semiHidden/>
    <w:unhideWhenUsed/>
    <w:qFormat/>
    <w:rsid w:val="007B5F90"/>
    <w:pPr>
      <w:keepNext/>
      <w:keepLines/>
      <w:spacing w:before="40" w:after="0"/>
      <w:outlineLvl w:val="4"/>
    </w:pPr>
    <w:rPr>
      <w:rFonts w:asciiTheme="majorHAnsi" w:hAnsiTheme="majorHAnsi" w:eastAsiaTheme="majorEastAsia" w:cstheme="majorBidi"/>
      <w:color w:val="1F497D" w:themeColor="text2"/>
      <w:sz w:val="22"/>
      <w:szCs w:val="22"/>
    </w:rPr>
  </w:style>
  <w:style w:type="paragraph" w:styleId="Heading6">
    <w:name w:val="heading 6"/>
    <w:basedOn w:val="Normal"/>
    <w:next w:val="Normal"/>
    <w:link w:val="Heading6Char"/>
    <w:uiPriority w:val="9"/>
    <w:semiHidden/>
    <w:unhideWhenUsed/>
    <w:qFormat/>
    <w:rsid w:val="007B5F90"/>
    <w:pPr>
      <w:keepNext/>
      <w:keepLines/>
      <w:spacing w:before="40" w:after="0"/>
      <w:outlineLvl w:val="5"/>
    </w:pPr>
    <w:rPr>
      <w:rFonts w:asciiTheme="majorHAnsi" w:hAnsiTheme="majorHAnsi" w:eastAsiaTheme="majorEastAsia"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7B5F90"/>
    <w:pPr>
      <w:keepNext/>
      <w:keepLines/>
      <w:spacing w:before="40" w:after="0"/>
      <w:outlineLvl w:val="6"/>
    </w:pPr>
    <w:rPr>
      <w:rFonts w:asciiTheme="majorHAnsi" w:hAnsiTheme="majorHAnsi" w:eastAsiaTheme="majorEastAsia"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7B5F90"/>
    <w:pPr>
      <w:keepNext/>
      <w:keepLines/>
      <w:spacing w:before="40" w:after="0"/>
      <w:outlineLvl w:val="7"/>
    </w:pPr>
    <w:rPr>
      <w:rFonts w:asciiTheme="majorHAnsi" w:hAnsiTheme="majorHAnsi" w:eastAsiaTheme="majorEastAsia" w:cstheme="majorBidi"/>
      <w:b/>
      <w:bCs/>
      <w:color w:val="1F497D" w:themeColor="text2"/>
    </w:rPr>
  </w:style>
  <w:style w:type="paragraph" w:styleId="Heading9">
    <w:name w:val="heading 9"/>
    <w:basedOn w:val="Normal"/>
    <w:next w:val="Normal"/>
    <w:link w:val="Heading9Char"/>
    <w:uiPriority w:val="9"/>
    <w:semiHidden/>
    <w:unhideWhenUsed/>
    <w:qFormat/>
    <w:rsid w:val="007B5F90"/>
    <w:pPr>
      <w:keepNext/>
      <w:keepLines/>
      <w:spacing w:before="40" w:after="0"/>
      <w:outlineLvl w:val="8"/>
    </w:pPr>
    <w:rPr>
      <w:rFonts w:asciiTheme="majorHAnsi" w:hAnsiTheme="majorHAnsi" w:eastAsiaTheme="majorEastAsia" w:cstheme="majorBidi"/>
      <w:b/>
      <w:bCs/>
      <w:i/>
      <w:iCs/>
      <w:color w:val="1F497D" w:themeColor="text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autoRedefine/>
    <w:uiPriority w:val="99"/>
    <w:unhideWhenUsed/>
    <w:qFormat/>
    <w:rsid w:val="0057646A"/>
    <w:pPr>
      <w:tabs>
        <w:tab w:val="center" w:pos="4680"/>
        <w:tab w:val="right" w:pos="9360"/>
      </w:tabs>
      <w:spacing w:after="0"/>
    </w:pPr>
    <w:rPr>
      <w:color w:val="000000" w:themeColor="text1"/>
    </w:rPr>
  </w:style>
  <w:style w:type="character" w:styleId="HeaderChar" w:customStyle="1">
    <w:name w:val="Header Char"/>
    <w:basedOn w:val="DefaultParagraphFont"/>
    <w:link w:val="Header"/>
    <w:uiPriority w:val="99"/>
    <w:rsid w:val="0057646A"/>
    <w:rPr>
      <w:rFonts w:eastAsia="Times New Roman" w:cs="Times New Roman"/>
      <w:color w:val="000000" w:themeColor="text1"/>
      <w:sz w:val="24"/>
      <w:szCs w:val="24"/>
    </w:rPr>
  </w:style>
  <w:style w:type="numbering" w:styleId="CurrentList1" w:customStyle="1">
    <w:name w:val="Current List1"/>
    <w:uiPriority w:val="99"/>
    <w:rsid w:val="00FA5642"/>
    <w:pPr>
      <w:numPr>
        <w:numId w:val="11"/>
      </w:numPr>
    </w:pPr>
  </w:style>
  <w:style w:type="character" w:styleId="Heading3Char" w:customStyle="1">
    <w:name w:val="Heading 3 Char"/>
    <w:aliases w:val="Lab Heading 3 Char"/>
    <w:basedOn w:val="DefaultParagraphFont"/>
    <w:link w:val="Heading3"/>
    <w:uiPriority w:val="9"/>
    <w:rsid w:val="007B5F90"/>
    <w:rPr>
      <w:rFonts w:asciiTheme="majorHAnsi" w:hAnsiTheme="majorHAnsi" w:eastAsiaTheme="majorEastAsia" w:cstheme="majorBidi"/>
      <w:color w:val="1F497D" w:themeColor="text2"/>
      <w:sz w:val="24"/>
      <w:szCs w:val="24"/>
    </w:rPr>
  </w:style>
  <w:style w:type="character" w:styleId="Heading4Char" w:customStyle="1">
    <w:name w:val="Heading 4 Char"/>
    <w:basedOn w:val="DefaultParagraphFont"/>
    <w:link w:val="Heading4"/>
    <w:uiPriority w:val="9"/>
    <w:rsid w:val="007B5F90"/>
    <w:rPr>
      <w:rFonts w:asciiTheme="majorHAnsi" w:hAnsiTheme="majorHAnsi" w:eastAsiaTheme="majorEastAsia" w:cstheme="majorBidi"/>
      <w:sz w:val="22"/>
      <w:szCs w:val="22"/>
    </w:rPr>
  </w:style>
  <w:style w:type="paragraph" w:styleId="TOCHeading">
    <w:name w:val="TOC Heading"/>
    <w:basedOn w:val="Heading1"/>
    <w:next w:val="Normal"/>
    <w:uiPriority w:val="39"/>
    <w:unhideWhenUsed/>
    <w:qFormat/>
    <w:rsid w:val="007B5F90"/>
    <w:pPr>
      <w:outlineLvl w:val="9"/>
    </w:pPr>
  </w:style>
  <w:style w:type="paragraph" w:styleId="Revision">
    <w:name w:val="Revision"/>
    <w:hidden/>
    <w:uiPriority w:val="99"/>
    <w:semiHidden/>
    <w:rsid w:val="00EA4C57"/>
    <w:pPr>
      <w:spacing w:after="0" w:line="240" w:lineRule="auto"/>
    </w:pPr>
    <w:rPr>
      <w:rFonts w:eastAsia="Times New Roman" w:cs="Times New Roman"/>
      <w:sz w:val="24"/>
      <w:szCs w:val="24"/>
    </w:rPr>
  </w:style>
  <w:style w:type="character" w:styleId="UnresolvedMention">
    <w:name w:val="Unresolved Mention"/>
    <w:basedOn w:val="DefaultParagraphFont"/>
    <w:uiPriority w:val="99"/>
    <w:rsid w:val="00862058"/>
    <w:rPr>
      <w:color w:val="605E5C"/>
      <w:shd w:val="clear" w:color="auto" w:fill="E1DFDD"/>
    </w:rPr>
  </w:style>
  <w:style w:type="character" w:styleId="CommentReference">
    <w:name w:val="annotation reference"/>
    <w:basedOn w:val="DefaultParagraphFont"/>
    <w:uiPriority w:val="99"/>
    <w:semiHidden/>
    <w:unhideWhenUsed/>
    <w:rsid w:val="00EF679D"/>
    <w:rPr>
      <w:sz w:val="16"/>
      <w:szCs w:val="16"/>
    </w:rPr>
  </w:style>
  <w:style w:type="character" w:styleId="Hyperlink">
    <w:name w:val="Hyperlink"/>
    <w:basedOn w:val="DefaultParagraphFont"/>
    <w:uiPriority w:val="99"/>
    <w:rsid w:val="00CB4FA7"/>
    <w:rPr>
      <w:color w:val="0000FF"/>
    </w:rPr>
  </w:style>
  <w:style w:type="numbering" w:styleId="CurrentList2" w:customStyle="1">
    <w:name w:val="Current List2"/>
    <w:uiPriority w:val="99"/>
    <w:rsid w:val="00F95F1B"/>
    <w:pPr>
      <w:numPr>
        <w:numId w:val="22"/>
      </w:numPr>
    </w:pPr>
  </w:style>
  <w:style w:type="numbering" w:styleId="CurrentList3" w:customStyle="1">
    <w:name w:val="Current List3"/>
    <w:uiPriority w:val="99"/>
    <w:rsid w:val="00F95F1B"/>
    <w:pPr>
      <w:numPr>
        <w:numId w:val="24"/>
      </w:numPr>
    </w:pPr>
  </w:style>
  <w:style w:type="paragraph" w:styleId="Footer">
    <w:name w:val="footer"/>
    <w:basedOn w:val="Normal"/>
    <w:link w:val="FooterChar"/>
    <w:autoRedefine/>
    <w:uiPriority w:val="99"/>
    <w:unhideWhenUsed/>
    <w:qFormat/>
    <w:rsid w:val="008E4C28"/>
    <w:pPr>
      <w:tabs>
        <w:tab w:val="center" w:pos="4680"/>
        <w:tab w:val="right" w:pos="9360"/>
      </w:tabs>
    </w:pPr>
  </w:style>
  <w:style w:type="character" w:styleId="FooterChar" w:customStyle="1">
    <w:name w:val="Footer Char"/>
    <w:basedOn w:val="DefaultParagraphFont"/>
    <w:link w:val="Footer"/>
    <w:uiPriority w:val="99"/>
    <w:rsid w:val="008E4C28"/>
    <w:rPr>
      <w:rFonts w:ascii="Arial" w:hAnsi="Arial" w:eastAsia="Times New Roman" w:cs="Times New Roman"/>
      <w:sz w:val="20"/>
      <w:szCs w:val="24"/>
    </w:rPr>
  </w:style>
  <w:style w:type="paragraph" w:styleId="BalloonText">
    <w:name w:val="Balloon Text"/>
    <w:basedOn w:val="Normal"/>
    <w:link w:val="BalloonTextChar"/>
    <w:uiPriority w:val="99"/>
    <w:semiHidden/>
    <w:unhideWhenUsed/>
    <w:rsid w:val="008E4C28"/>
    <w:rPr>
      <w:rFonts w:ascii="Tahoma" w:hAnsi="Tahoma" w:cs="Tahoma"/>
      <w:sz w:val="16"/>
      <w:szCs w:val="16"/>
    </w:rPr>
  </w:style>
  <w:style w:type="character" w:styleId="BalloonTextChar" w:customStyle="1">
    <w:name w:val="Balloon Text Char"/>
    <w:basedOn w:val="DefaultParagraphFont"/>
    <w:link w:val="BalloonText"/>
    <w:uiPriority w:val="99"/>
    <w:semiHidden/>
    <w:rsid w:val="008E4C28"/>
    <w:rPr>
      <w:rFonts w:ascii="Tahoma" w:hAnsi="Tahoma" w:eastAsia="Times New Roman" w:cs="Tahoma"/>
      <w:sz w:val="16"/>
      <w:szCs w:val="16"/>
    </w:rPr>
  </w:style>
  <w:style w:type="paragraph" w:styleId="ListParagraph">
    <w:name w:val="List Paragraph"/>
    <w:basedOn w:val="Normal"/>
    <w:uiPriority w:val="34"/>
    <w:qFormat/>
    <w:rsid w:val="00D64A7A"/>
    <w:pPr>
      <w:ind w:left="720"/>
      <w:contextualSpacing/>
    </w:pPr>
  </w:style>
  <w:style w:type="numbering" w:styleId="CurrentList4" w:customStyle="1">
    <w:name w:val="Current List4"/>
    <w:uiPriority w:val="99"/>
    <w:rsid w:val="00F95F1B"/>
    <w:pPr>
      <w:numPr>
        <w:numId w:val="25"/>
      </w:numPr>
    </w:pPr>
  </w:style>
  <w:style w:type="paragraph" w:styleId="DocumentMap">
    <w:name w:val="Document Map"/>
    <w:basedOn w:val="Normal"/>
    <w:link w:val="DocumentMapChar"/>
    <w:uiPriority w:val="99"/>
    <w:semiHidden/>
    <w:unhideWhenUsed/>
    <w:rsid w:val="0025145F"/>
    <w:rPr>
      <w:rFonts w:ascii="Times New Roman" w:hAnsi="Times New Roman"/>
    </w:rPr>
  </w:style>
  <w:style w:type="character" w:styleId="DocumentMapChar" w:customStyle="1">
    <w:name w:val="Document Map Char"/>
    <w:basedOn w:val="DefaultParagraphFont"/>
    <w:link w:val="DocumentMap"/>
    <w:uiPriority w:val="99"/>
    <w:semiHidden/>
    <w:rsid w:val="0025145F"/>
    <w:rPr>
      <w:rFonts w:ascii="Times New Roman" w:hAnsi="Times New Roman" w:eastAsia="Times New Roman" w:cs="Times New Roman"/>
      <w:sz w:val="24"/>
      <w:szCs w:val="24"/>
    </w:rPr>
  </w:style>
  <w:style w:type="character" w:styleId="Select-Char" w:customStyle="1">
    <w:name w:val="Select-Char"/>
    <w:basedOn w:val="DefaultParagraphFont"/>
    <w:uiPriority w:val="1"/>
    <w:rsid w:val="0033390F"/>
    <w:rPr>
      <w:rFonts w:asciiTheme="minorHAnsi" w:hAnsiTheme="minorHAnsi"/>
      <w:b/>
      <w:sz w:val="22"/>
      <w:szCs w:val="22"/>
    </w:rPr>
  </w:style>
  <w:style w:type="character" w:styleId="Path-Char" w:customStyle="1">
    <w:name w:val="Path-Char"/>
    <w:basedOn w:val="DefaultParagraphFont"/>
    <w:uiPriority w:val="1"/>
    <w:rsid w:val="00545F7B"/>
    <w:rPr>
      <w:rFonts w:ascii="Lucida Console" w:hAnsi="Lucida Console"/>
      <w:color w:val="000000"/>
      <w:sz w:val="22"/>
      <w:szCs w:val="22"/>
    </w:rPr>
  </w:style>
  <w:style w:type="numbering" w:styleId="CurrentList5" w:customStyle="1">
    <w:name w:val="Current List5"/>
    <w:uiPriority w:val="99"/>
    <w:rsid w:val="00530B30"/>
    <w:pPr>
      <w:numPr>
        <w:numId w:val="28"/>
      </w:numPr>
    </w:pPr>
  </w:style>
  <w:style w:type="numbering" w:styleId="CurrentList6" w:customStyle="1">
    <w:name w:val="Current List6"/>
    <w:uiPriority w:val="99"/>
    <w:rsid w:val="00530B30"/>
    <w:pPr>
      <w:numPr>
        <w:numId w:val="29"/>
      </w:numPr>
    </w:pPr>
  </w:style>
  <w:style w:type="character" w:styleId="Heading1Char" w:customStyle="1">
    <w:name w:val="Heading 1 Char"/>
    <w:aliases w:val="Lab Name Heading 1 Char"/>
    <w:basedOn w:val="DefaultParagraphFont"/>
    <w:link w:val="Heading1"/>
    <w:uiPriority w:val="9"/>
    <w:rsid w:val="007B5F90"/>
    <w:rPr>
      <w:rFonts w:asciiTheme="majorHAnsi" w:hAnsiTheme="majorHAnsi" w:eastAsiaTheme="majorEastAsia" w:cstheme="majorBidi"/>
      <w:color w:val="365F91" w:themeColor="accent1" w:themeShade="BF"/>
      <w:sz w:val="32"/>
      <w:szCs w:val="32"/>
    </w:rPr>
  </w:style>
  <w:style w:type="character" w:styleId="Heading2Char" w:customStyle="1">
    <w:name w:val="Heading 2 Char"/>
    <w:aliases w:val="Lab Name Heading 2 Char"/>
    <w:basedOn w:val="DefaultParagraphFont"/>
    <w:link w:val="Heading2"/>
    <w:uiPriority w:val="9"/>
    <w:rsid w:val="007B5F90"/>
    <w:rPr>
      <w:rFonts w:asciiTheme="majorHAnsi" w:hAnsiTheme="majorHAnsi" w:eastAsiaTheme="majorEastAsia" w:cstheme="majorBidi"/>
      <w:color w:val="404040" w:themeColor="text1" w:themeTint="BF"/>
      <w:sz w:val="28"/>
      <w:szCs w:val="28"/>
    </w:rPr>
  </w:style>
  <w:style w:type="paragraph" w:styleId="CommentText">
    <w:name w:val="annotation text"/>
    <w:basedOn w:val="Normal"/>
    <w:link w:val="CommentTextChar"/>
    <w:uiPriority w:val="99"/>
    <w:semiHidden/>
    <w:unhideWhenUsed/>
    <w:rsid w:val="00EF679D"/>
  </w:style>
  <w:style w:type="character" w:styleId="Strong">
    <w:name w:val="Strong"/>
    <w:basedOn w:val="DefaultParagraphFont"/>
    <w:uiPriority w:val="22"/>
    <w:qFormat/>
    <w:rsid w:val="007B5F90"/>
    <w:rPr>
      <w:b/>
      <w:bCs/>
    </w:rPr>
  </w:style>
  <w:style w:type="character" w:styleId="CommentTextChar" w:customStyle="1">
    <w:name w:val="Comment Text Char"/>
    <w:basedOn w:val="DefaultParagraphFont"/>
    <w:link w:val="CommentText"/>
    <w:uiPriority w:val="99"/>
    <w:semiHidden/>
    <w:rsid w:val="00EF679D"/>
    <w:rPr>
      <w:rFonts w:eastAsia="Times New Roman" w:cs="Times New Roman"/>
      <w:sz w:val="20"/>
      <w:szCs w:val="20"/>
    </w:rPr>
  </w:style>
  <w:style w:type="paragraph" w:styleId="TOC1">
    <w:name w:val="toc 1"/>
    <w:basedOn w:val="Normal"/>
    <w:next w:val="Normal"/>
    <w:autoRedefine/>
    <w:uiPriority w:val="39"/>
    <w:unhideWhenUsed/>
    <w:rsid w:val="0022531B"/>
    <w:pPr>
      <w:tabs>
        <w:tab w:val="left" w:pos="288"/>
        <w:tab w:val="right" w:leader="dot" w:pos="9350"/>
      </w:tabs>
      <w:spacing w:before="120" w:after="0"/>
    </w:pPr>
    <w:rPr>
      <w:b/>
      <w:bCs/>
      <w:noProof/>
    </w:rPr>
  </w:style>
  <w:style w:type="paragraph" w:styleId="TOC2">
    <w:name w:val="toc 2"/>
    <w:basedOn w:val="Normal"/>
    <w:next w:val="Normal"/>
    <w:autoRedefine/>
    <w:uiPriority w:val="39"/>
    <w:unhideWhenUsed/>
    <w:rsid w:val="002F4E2D"/>
    <w:pPr>
      <w:tabs>
        <w:tab w:val="left" w:pos="432"/>
        <w:tab w:val="right" w:leader="dot" w:pos="9350"/>
      </w:tabs>
      <w:spacing w:after="0"/>
      <w:ind w:left="142"/>
    </w:pPr>
    <w:rPr>
      <w:b/>
      <w:bCs/>
      <w:noProof/>
      <w:sz w:val="22"/>
      <w:szCs w:val="22"/>
    </w:rPr>
  </w:style>
  <w:style w:type="paragraph" w:styleId="TOC3">
    <w:name w:val="toc 3"/>
    <w:basedOn w:val="Normal"/>
    <w:next w:val="Normal"/>
    <w:autoRedefine/>
    <w:uiPriority w:val="39"/>
    <w:unhideWhenUsed/>
    <w:rsid w:val="00F122EF"/>
    <w:pPr>
      <w:spacing w:after="0"/>
      <w:ind w:left="720"/>
    </w:pPr>
    <w:rPr>
      <w:sz w:val="22"/>
      <w:szCs w:val="22"/>
    </w:rPr>
  </w:style>
  <w:style w:type="paragraph" w:styleId="TOC4">
    <w:name w:val="toc 4"/>
    <w:basedOn w:val="Normal"/>
    <w:next w:val="Normal"/>
    <w:autoRedefine/>
    <w:uiPriority w:val="39"/>
    <w:semiHidden/>
    <w:unhideWhenUsed/>
    <w:rsid w:val="0082782C"/>
    <w:pPr>
      <w:spacing w:after="0"/>
      <w:ind w:left="600"/>
    </w:pPr>
  </w:style>
  <w:style w:type="paragraph" w:styleId="TOC5">
    <w:name w:val="toc 5"/>
    <w:basedOn w:val="Normal"/>
    <w:next w:val="Normal"/>
    <w:autoRedefine/>
    <w:uiPriority w:val="39"/>
    <w:semiHidden/>
    <w:unhideWhenUsed/>
    <w:rsid w:val="0082782C"/>
    <w:pPr>
      <w:spacing w:after="0"/>
      <w:ind w:left="800"/>
    </w:pPr>
  </w:style>
  <w:style w:type="paragraph" w:styleId="TOC6">
    <w:name w:val="toc 6"/>
    <w:basedOn w:val="Normal"/>
    <w:next w:val="Normal"/>
    <w:autoRedefine/>
    <w:uiPriority w:val="39"/>
    <w:semiHidden/>
    <w:unhideWhenUsed/>
    <w:rsid w:val="0082782C"/>
    <w:pPr>
      <w:spacing w:after="0"/>
      <w:ind w:left="1000"/>
    </w:pPr>
  </w:style>
  <w:style w:type="paragraph" w:styleId="TOC7">
    <w:name w:val="toc 7"/>
    <w:basedOn w:val="Normal"/>
    <w:next w:val="Normal"/>
    <w:autoRedefine/>
    <w:uiPriority w:val="39"/>
    <w:semiHidden/>
    <w:unhideWhenUsed/>
    <w:rsid w:val="0082782C"/>
    <w:pPr>
      <w:spacing w:after="0"/>
      <w:ind w:left="1200"/>
    </w:pPr>
  </w:style>
  <w:style w:type="paragraph" w:styleId="TOC8">
    <w:name w:val="toc 8"/>
    <w:basedOn w:val="Normal"/>
    <w:next w:val="Normal"/>
    <w:autoRedefine/>
    <w:uiPriority w:val="39"/>
    <w:semiHidden/>
    <w:unhideWhenUsed/>
    <w:rsid w:val="0082782C"/>
    <w:pPr>
      <w:spacing w:after="0"/>
      <w:ind w:left="1400"/>
    </w:pPr>
  </w:style>
  <w:style w:type="paragraph" w:styleId="TOC9">
    <w:name w:val="toc 9"/>
    <w:basedOn w:val="Normal"/>
    <w:next w:val="Normal"/>
    <w:autoRedefine/>
    <w:uiPriority w:val="39"/>
    <w:semiHidden/>
    <w:unhideWhenUsed/>
    <w:rsid w:val="0082782C"/>
    <w:pPr>
      <w:spacing w:after="0"/>
      <w:ind w:left="1600"/>
    </w:pPr>
  </w:style>
  <w:style w:type="character" w:styleId="PageNumber">
    <w:name w:val="page number"/>
    <w:basedOn w:val="DefaultParagraphFont"/>
    <w:uiPriority w:val="99"/>
    <w:semiHidden/>
    <w:unhideWhenUsed/>
    <w:rsid w:val="001A2FC2"/>
  </w:style>
  <w:style w:type="paragraph" w:styleId="TopofPageTitle" w:customStyle="1">
    <w:name w:val="Top of Page Title"/>
    <w:basedOn w:val="Normal"/>
    <w:autoRedefine/>
    <w:qFormat/>
    <w:rsid w:val="0057646A"/>
    <w:pPr>
      <w:spacing w:before="4920" w:after="480"/>
      <w:contextualSpacing/>
      <w:jc w:val="center"/>
    </w:pPr>
    <w:rPr>
      <w:b/>
      <w:sz w:val="28"/>
    </w:rPr>
  </w:style>
  <w:style w:type="paragraph" w:styleId="LabCoverPageSubtitles" w:customStyle="1">
    <w:name w:val="Lab Cover Page Subtitles"/>
    <w:basedOn w:val="TopofPageTitle"/>
    <w:autoRedefine/>
    <w:qFormat/>
    <w:rsid w:val="00100B7F"/>
    <w:pPr>
      <w:spacing w:before="240" w:after="120"/>
      <w:contextualSpacing w:val="0"/>
    </w:pPr>
    <w:rPr>
      <w:b w:val="0"/>
    </w:rPr>
  </w:style>
  <w:style w:type="paragraph" w:styleId="CommentSubject">
    <w:name w:val="annotation subject"/>
    <w:basedOn w:val="CommentText"/>
    <w:next w:val="CommentText"/>
    <w:link w:val="CommentSubjectChar"/>
    <w:uiPriority w:val="99"/>
    <w:semiHidden/>
    <w:unhideWhenUsed/>
    <w:rsid w:val="00EF679D"/>
    <w:rPr>
      <w:b/>
      <w:bCs/>
    </w:rPr>
  </w:style>
  <w:style w:type="character" w:styleId="CommentSubjectChar" w:customStyle="1">
    <w:name w:val="Comment Subject Char"/>
    <w:basedOn w:val="CommentTextChar"/>
    <w:link w:val="CommentSubject"/>
    <w:uiPriority w:val="99"/>
    <w:semiHidden/>
    <w:rsid w:val="00EF679D"/>
    <w:rPr>
      <w:rFonts w:eastAsia="Times New Roman" w:cs="Times New Roman"/>
      <w:b/>
      <w:bCs/>
      <w:sz w:val="20"/>
      <w:szCs w:val="20"/>
    </w:rPr>
  </w:style>
  <w:style w:type="character" w:styleId="FollowedHyperlink">
    <w:name w:val="FollowedHyperlink"/>
    <w:basedOn w:val="DefaultParagraphFont"/>
    <w:uiPriority w:val="99"/>
    <w:semiHidden/>
    <w:unhideWhenUsed/>
    <w:rsid w:val="003E1693"/>
    <w:rPr>
      <w:color w:val="800080" w:themeColor="followedHyperlink"/>
      <w:u w:val="single"/>
    </w:rPr>
  </w:style>
  <w:style w:type="paragraph" w:styleId="APAParagraphs" w:customStyle="1">
    <w:name w:val="APA Paragraphs"/>
    <w:basedOn w:val="Normal"/>
    <w:qFormat/>
    <w:rsid w:val="00863940"/>
    <w:pPr>
      <w:ind w:firstLine="720"/>
    </w:pPr>
  </w:style>
  <w:style w:type="paragraph" w:styleId="Bibliography">
    <w:name w:val="Bibliography"/>
    <w:basedOn w:val="Normal"/>
    <w:next w:val="Normal"/>
    <w:uiPriority w:val="37"/>
    <w:unhideWhenUsed/>
    <w:rsid w:val="00851E8D"/>
    <w:pPr>
      <w:ind w:left="720" w:hanging="720"/>
    </w:pPr>
  </w:style>
  <w:style w:type="paragraph" w:styleId="TOCTitle" w:customStyle="1">
    <w:name w:val="TOC Title"/>
    <w:basedOn w:val="Normal"/>
    <w:next w:val="Normal"/>
    <w:autoRedefine/>
    <w:rsid w:val="00CB2DD7"/>
    <w:pPr>
      <w:tabs>
        <w:tab w:val="left" w:pos="907"/>
        <w:tab w:val="right" w:leader="dot" w:pos="9350"/>
      </w:tabs>
      <w:spacing w:before="120" w:after="0"/>
    </w:pPr>
    <w:rPr>
      <w:b/>
      <w:bCs/>
      <w:sz w:val="40"/>
    </w:rPr>
  </w:style>
  <w:style w:type="character" w:styleId="BibliographyItalicTitle" w:customStyle="1">
    <w:name w:val="Bibliography Italic Title"/>
    <w:basedOn w:val="DefaultParagraphFont"/>
    <w:uiPriority w:val="1"/>
    <w:qFormat/>
    <w:rsid w:val="0082373A"/>
    <w:rPr>
      <w:i/>
      <w:iCs/>
      <w:lang w:val="en-CA"/>
    </w:rPr>
  </w:style>
  <w:style w:type="character" w:styleId="PlaceholderText">
    <w:name w:val="Placeholder Text"/>
    <w:basedOn w:val="DefaultParagraphFont"/>
    <w:uiPriority w:val="99"/>
    <w:semiHidden/>
    <w:rsid w:val="008E47FA"/>
    <w:rPr>
      <w:color w:val="808080"/>
    </w:rPr>
  </w:style>
  <w:style w:type="character" w:styleId="Heading5Char" w:customStyle="1">
    <w:name w:val="Heading 5 Char"/>
    <w:basedOn w:val="DefaultParagraphFont"/>
    <w:link w:val="Heading5"/>
    <w:uiPriority w:val="9"/>
    <w:semiHidden/>
    <w:rsid w:val="007B5F90"/>
    <w:rPr>
      <w:rFonts w:asciiTheme="majorHAnsi" w:hAnsiTheme="majorHAnsi" w:eastAsiaTheme="majorEastAsia" w:cstheme="majorBidi"/>
      <w:color w:val="1F497D" w:themeColor="text2"/>
      <w:sz w:val="22"/>
      <w:szCs w:val="22"/>
    </w:rPr>
  </w:style>
  <w:style w:type="character" w:styleId="Heading6Char" w:customStyle="1">
    <w:name w:val="Heading 6 Char"/>
    <w:basedOn w:val="DefaultParagraphFont"/>
    <w:link w:val="Heading6"/>
    <w:uiPriority w:val="9"/>
    <w:semiHidden/>
    <w:rsid w:val="007B5F90"/>
    <w:rPr>
      <w:rFonts w:asciiTheme="majorHAnsi" w:hAnsiTheme="majorHAnsi" w:eastAsiaTheme="majorEastAsia" w:cstheme="majorBidi"/>
      <w:i/>
      <w:iCs/>
      <w:color w:val="1F497D" w:themeColor="text2"/>
      <w:sz w:val="21"/>
      <w:szCs w:val="21"/>
    </w:rPr>
  </w:style>
  <w:style w:type="character" w:styleId="Heading7Char" w:customStyle="1">
    <w:name w:val="Heading 7 Char"/>
    <w:basedOn w:val="DefaultParagraphFont"/>
    <w:link w:val="Heading7"/>
    <w:uiPriority w:val="9"/>
    <w:semiHidden/>
    <w:rsid w:val="007B5F90"/>
    <w:rPr>
      <w:rFonts w:asciiTheme="majorHAnsi" w:hAnsiTheme="majorHAnsi" w:eastAsiaTheme="majorEastAsia" w:cstheme="majorBidi"/>
      <w:i/>
      <w:iCs/>
      <w:color w:val="244061" w:themeColor="accent1" w:themeShade="80"/>
      <w:sz w:val="21"/>
      <w:szCs w:val="21"/>
    </w:rPr>
  </w:style>
  <w:style w:type="character" w:styleId="Heading8Char" w:customStyle="1">
    <w:name w:val="Heading 8 Char"/>
    <w:basedOn w:val="DefaultParagraphFont"/>
    <w:link w:val="Heading8"/>
    <w:uiPriority w:val="9"/>
    <w:semiHidden/>
    <w:rsid w:val="007B5F90"/>
    <w:rPr>
      <w:rFonts w:asciiTheme="majorHAnsi" w:hAnsiTheme="majorHAnsi" w:eastAsiaTheme="majorEastAsia" w:cstheme="majorBidi"/>
      <w:b/>
      <w:bCs/>
      <w:color w:val="1F497D" w:themeColor="text2"/>
    </w:rPr>
  </w:style>
  <w:style w:type="character" w:styleId="Heading9Char" w:customStyle="1">
    <w:name w:val="Heading 9 Char"/>
    <w:basedOn w:val="DefaultParagraphFont"/>
    <w:link w:val="Heading9"/>
    <w:uiPriority w:val="9"/>
    <w:semiHidden/>
    <w:rsid w:val="007B5F90"/>
    <w:rPr>
      <w:rFonts w:asciiTheme="majorHAnsi" w:hAnsiTheme="majorHAnsi" w:eastAsiaTheme="majorEastAsia" w:cstheme="majorBidi"/>
      <w:b/>
      <w:bCs/>
      <w:i/>
      <w:iCs/>
      <w:color w:val="1F497D" w:themeColor="text2"/>
    </w:rPr>
  </w:style>
  <w:style w:type="paragraph" w:styleId="Caption">
    <w:name w:val="caption"/>
    <w:basedOn w:val="Normal"/>
    <w:next w:val="Normal"/>
    <w:uiPriority w:val="35"/>
    <w:semiHidden/>
    <w:unhideWhenUsed/>
    <w:qFormat/>
    <w:rsid w:val="007B5F9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7B5F90"/>
    <w:pPr>
      <w:spacing w:after="0" w:line="240" w:lineRule="auto"/>
      <w:contextualSpacing/>
    </w:pPr>
    <w:rPr>
      <w:rFonts w:asciiTheme="majorHAnsi" w:hAnsiTheme="majorHAnsi" w:eastAsiaTheme="majorEastAsia" w:cstheme="majorBidi"/>
      <w:color w:val="4F81BD" w:themeColor="accent1"/>
      <w:spacing w:val="-10"/>
      <w:sz w:val="56"/>
      <w:szCs w:val="56"/>
    </w:rPr>
  </w:style>
  <w:style w:type="character" w:styleId="TitleChar" w:customStyle="1">
    <w:name w:val="Title Char"/>
    <w:basedOn w:val="DefaultParagraphFont"/>
    <w:link w:val="Title"/>
    <w:uiPriority w:val="10"/>
    <w:rsid w:val="007B5F90"/>
    <w:rPr>
      <w:rFonts w:asciiTheme="majorHAnsi" w:hAnsiTheme="majorHAnsi" w:eastAsiaTheme="majorEastAsia" w:cstheme="majorBidi"/>
      <w:color w:val="4F81BD" w:themeColor="accent1"/>
      <w:spacing w:val="-10"/>
      <w:sz w:val="56"/>
      <w:szCs w:val="56"/>
    </w:rPr>
  </w:style>
  <w:style w:type="paragraph" w:styleId="Subtitle">
    <w:name w:val="Subtitle"/>
    <w:basedOn w:val="Normal"/>
    <w:next w:val="Normal"/>
    <w:link w:val="SubtitleChar"/>
    <w:uiPriority w:val="11"/>
    <w:qFormat/>
    <w:rsid w:val="007B5F90"/>
    <w:pPr>
      <w:numPr>
        <w:ilvl w:val="1"/>
      </w:numPr>
      <w:spacing w:line="240" w:lineRule="auto"/>
    </w:pPr>
    <w:rPr>
      <w:rFonts w:asciiTheme="majorHAnsi" w:hAnsiTheme="majorHAnsi" w:eastAsiaTheme="majorEastAsia" w:cstheme="majorBidi"/>
      <w:sz w:val="24"/>
      <w:szCs w:val="24"/>
    </w:rPr>
  </w:style>
  <w:style w:type="character" w:styleId="SubtitleChar" w:customStyle="1">
    <w:name w:val="Subtitle Char"/>
    <w:basedOn w:val="DefaultParagraphFont"/>
    <w:link w:val="Subtitle"/>
    <w:uiPriority w:val="11"/>
    <w:rsid w:val="007B5F90"/>
    <w:rPr>
      <w:rFonts w:asciiTheme="majorHAnsi" w:hAnsiTheme="majorHAnsi" w:eastAsiaTheme="majorEastAsia" w:cstheme="majorBidi"/>
      <w:sz w:val="24"/>
      <w:szCs w:val="24"/>
    </w:rPr>
  </w:style>
  <w:style w:type="character" w:styleId="Emphasis">
    <w:name w:val="Emphasis"/>
    <w:basedOn w:val="DefaultParagraphFont"/>
    <w:uiPriority w:val="20"/>
    <w:qFormat/>
    <w:rsid w:val="007B5F90"/>
    <w:rPr>
      <w:i/>
      <w:iCs/>
    </w:rPr>
  </w:style>
  <w:style w:type="paragraph" w:styleId="NoSpacing">
    <w:name w:val="No Spacing"/>
    <w:uiPriority w:val="1"/>
    <w:qFormat/>
    <w:rsid w:val="007B5F90"/>
    <w:pPr>
      <w:spacing w:after="0" w:line="240" w:lineRule="auto"/>
    </w:pPr>
  </w:style>
  <w:style w:type="paragraph" w:styleId="Quote">
    <w:name w:val="Quote"/>
    <w:basedOn w:val="Normal"/>
    <w:next w:val="Normal"/>
    <w:link w:val="QuoteChar"/>
    <w:uiPriority w:val="29"/>
    <w:qFormat/>
    <w:rsid w:val="007B5F90"/>
    <w:pPr>
      <w:spacing w:before="160"/>
      <w:ind w:left="720" w:right="720"/>
    </w:pPr>
    <w:rPr>
      <w:i/>
      <w:iCs/>
      <w:color w:val="404040" w:themeColor="text1" w:themeTint="BF"/>
    </w:rPr>
  </w:style>
  <w:style w:type="character" w:styleId="QuoteChar" w:customStyle="1">
    <w:name w:val="Quote Char"/>
    <w:basedOn w:val="DefaultParagraphFont"/>
    <w:link w:val="Quote"/>
    <w:uiPriority w:val="29"/>
    <w:rsid w:val="007B5F90"/>
    <w:rPr>
      <w:i/>
      <w:iCs/>
      <w:color w:val="404040" w:themeColor="text1" w:themeTint="BF"/>
    </w:rPr>
  </w:style>
  <w:style w:type="paragraph" w:styleId="IntenseQuote">
    <w:name w:val="Intense Quote"/>
    <w:basedOn w:val="Normal"/>
    <w:next w:val="Normal"/>
    <w:link w:val="IntenseQuoteChar"/>
    <w:uiPriority w:val="30"/>
    <w:qFormat/>
    <w:rsid w:val="007B5F90"/>
    <w:pPr>
      <w:pBdr>
        <w:left w:val="single" w:color="4F81BD" w:themeColor="accent1" w:sz="18" w:space="12"/>
      </w:pBdr>
      <w:spacing w:before="100" w:beforeAutospacing="1" w:line="300" w:lineRule="auto"/>
      <w:ind w:left="1224" w:right="1224"/>
    </w:pPr>
    <w:rPr>
      <w:rFonts w:asciiTheme="majorHAnsi" w:hAnsiTheme="majorHAnsi" w:eastAsiaTheme="majorEastAsia" w:cstheme="majorBidi"/>
      <w:color w:val="4F81BD" w:themeColor="accent1"/>
      <w:sz w:val="28"/>
      <w:szCs w:val="28"/>
    </w:rPr>
  </w:style>
  <w:style w:type="character" w:styleId="IntenseQuoteChar" w:customStyle="1">
    <w:name w:val="Intense Quote Char"/>
    <w:basedOn w:val="DefaultParagraphFont"/>
    <w:link w:val="IntenseQuote"/>
    <w:uiPriority w:val="30"/>
    <w:rsid w:val="007B5F90"/>
    <w:rPr>
      <w:rFonts w:asciiTheme="majorHAnsi" w:hAnsiTheme="majorHAnsi" w:eastAsiaTheme="majorEastAsia" w:cstheme="majorBidi"/>
      <w:color w:val="4F81BD" w:themeColor="accent1"/>
      <w:sz w:val="28"/>
      <w:szCs w:val="28"/>
    </w:rPr>
  </w:style>
  <w:style w:type="character" w:styleId="SubtleEmphasis">
    <w:name w:val="Subtle Emphasis"/>
    <w:basedOn w:val="DefaultParagraphFont"/>
    <w:uiPriority w:val="19"/>
    <w:qFormat/>
    <w:rsid w:val="007B5F90"/>
    <w:rPr>
      <w:i/>
      <w:iCs/>
      <w:color w:val="404040" w:themeColor="text1" w:themeTint="BF"/>
    </w:rPr>
  </w:style>
  <w:style w:type="character" w:styleId="IntenseEmphasis">
    <w:name w:val="Intense Emphasis"/>
    <w:basedOn w:val="DefaultParagraphFont"/>
    <w:uiPriority w:val="21"/>
    <w:qFormat/>
    <w:rsid w:val="007B5F90"/>
    <w:rPr>
      <w:b/>
      <w:bCs/>
      <w:i/>
      <w:iCs/>
    </w:rPr>
  </w:style>
  <w:style w:type="character" w:styleId="SubtleReference">
    <w:name w:val="Subtle Reference"/>
    <w:basedOn w:val="DefaultParagraphFont"/>
    <w:uiPriority w:val="31"/>
    <w:qFormat/>
    <w:rsid w:val="007B5F9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B5F90"/>
    <w:rPr>
      <w:b/>
      <w:bCs/>
      <w:smallCaps/>
      <w:spacing w:val="5"/>
      <w:u w:val="single"/>
    </w:rPr>
  </w:style>
  <w:style w:type="character" w:styleId="BookTitle">
    <w:name w:val="Book Title"/>
    <w:basedOn w:val="DefaultParagraphFont"/>
    <w:uiPriority w:val="33"/>
    <w:qFormat/>
    <w:rsid w:val="007B5F90"/>
    <w:rPr>
      <w:b/>
      <w:bCs/>
      <w:smallCaps/>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213395">
      <w:bodyDiv w:val="1"/>
      <w:marLeft w:val="0"/>
      <w:marRight w:val="0"/>
      <w:marTop w:val="0"/>
      <w:marBottom w:val="0"/>
      <w:divBdr>
        <w:top w:val="none" w:sz="0" w:space="0" w:color="auto"/>
        <w:left w:val="none" w:sz="0" w:space="0" w:color="auto"/>
        <w:bottom w:val="none" w:sz="0" w:space="0" w:color="auto"/>
        <w:right w:val="none" w:sz="0" w:space="0" w:color="auto"/>
      </w:divBdr>
    </w:div>
    <w:div w:id="153349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apa.conestogac.on.ca/" TargetMode="External" Id="rId11" /><Relationship Type="http://schemas.openxmlformats.org/officeDocument/2006/relationships/numbering" Target="numbering.xml" Id="rId5" /><Relationship Type="http://schemas.microsoft.com/office/2011/relationships/people" Target="peop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comments" Target="comments.xml" Id="R0040f5e601a94778" /><Relationship Type="http://schemas.microsoft.com/office/2011/relationships/commentsExtended" Target="commentsExtended.xml" Id="Rb168ee6279c5442a" /><Relationship Type="http://schemas.microsoft.com/office/2016/09/relationships/commentsIds" Target="commentsIds.xml" Id="Ra8b6d9e800af4b24" /><Relationship Type="http://schemas.microsoft.com/office/2018/08/relationships/commentsExtensible" Target="commentsExtensible.xml" Id="R4400fda4891d49b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369224-0667-6E4E-8C1D-F79BE1740C0E}">
  <we:reference id="wa104381612" version="1.0.0.0" store="en-US" storeType="OMEX"/>
  <we:alternateReferences>
    <we:reference id="wa104381612" version="1.0.0.0" store="WA10438161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F9E35E042DBD5488EA37BF1C76AED1D" ma:contentTypeVersion="4" ma:contentTypeDescription="Create a new document." ma:contentTypeScope="" ma:versionID="d538f8a31aa678358af0a54d4d497125">
  <xsd:schema xmlns:xsd="http://www.w3.org/2001/XMLSchema" xmlns:xs="http://www.w3.org/2001/XMLSchema" xmlns:p="http://schemas.microsoft.com/office/2006/metadata/properties" xmlns:ns2="318a2a06-b206-4d9b-9437-42c650c14bcb" targetNamespace="http://schemas.microsoft.com/office/2006/metadata/properties" ma:root="true" ma:fieldsID="d0311c9680c3cf8e9b0dcd33caab0d20" ns2:_="">
    <xsd:import namespace="318a2a06-b206-4d9b-9437-42c650c14bc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8a2a06-b206-4d9b-9437-42c650c14b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C8BEC9-C0BB-4278-B6DA-4742CEC3BD40}">
  <ds:schemaRefs>
    <ds:schemaRef ds:uri="http://schemas.microsoft.com/sharepoint/v3/contenttype/forms"/>
  </ds:schemaRefs>
</ds:datastoreItem>
</file>

<file path=customXml/itemProps2.xml><?xml version="1.0" encoding="utf-8"?>
<ds:datastoreItem xmlns:ds="http://schemas.openxmlformats.org/officeDocument/2006/customXml" ds:itemID="{37ACD9E8-D23C-42D9-AE8D-064819746A22}">
  <ds:schemaRefs>
    <ds:schemaRef ds:uri="http://schemas.microsoft.com/office/2006/metadata/properties"/>
  </ds:schemaRefs>
</ds:datastoreItem>
</file>

<file path=customXml/itemProps3.xml><?xml version="1.0" encoding="utf-8"?>
<ds:datastoreItem xmlns:ds="http://schemas.openxmlformats.org/officeDocument/2006/customXml" ds:itemID="{E3B5F6FF-AB55-4E01-B473-86891CD7E8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8a2a06-b206-4d9b-9437-42c650c14b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80CA48-0F92-F848-8A96-9E03A955668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Template Professor Andrusiak</dc:title>
  <dc:subject>Lab Template for Student 1A Term</dc:subject>
  <dc:creator>Professor Andrusiak</dc:creator>
  <keywords/>
  <dc:description/>
  <lastModifiedBy>Maria Andrusiak Morland</lastModifiedBy>
  <revision>8</revision>
  <dcterms:created xsi:type="dcterms:W3CDTF">2022-05-14T19:53:00.0000000Z</dcterms:created>
  <dcterms:modified xsi:type="dcterms:W3CDTF">2022-07-23T00:24:30.7497747Z</dcterms:modified>
  <category/>
  <contentStatus>Draft</contentStatus>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0x0101006F9E35E042DBD5488EA37BF1C76AED1D</vt:lpwstr>
  </property>
</Properties>
</file>